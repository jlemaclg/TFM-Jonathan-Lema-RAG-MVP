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1DB80821" w14:textId="394D2C35" w:rsidR="0016080C" w:rsidRPr="00CF73D3" w:rsidRDefault="003B1803" w:rsidP="00CF73D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 xml:space="preserve">Desarrollo de una Plataforma de IA con control de datos sensibles </w:t>
      </w:r>
      <w:r w:rsidR="0033740B">
        <w:rPr>
          <w:rFonts w:asciiTheme="minorHAnsi" w:hAnsiTheme="minorHAnsi" w:cs="Tahoma"/>
          <w:color w:val="0098CD"/>
          <w:sz w:val="52"/>
          <w:szCs w:val="28"/>
        </w:rPr>
        <w:t>para el sector empresarial: Aplicación en Open Finance</w:t>
      </w: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7C8E4326"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Jonathan Francisco Lema Collaguazo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3313EBA"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Desarrollo</w:t>
            </w: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77C23424" w:rsidR="001C4EA4" w:rsidRPr="00EF3680" w:rsidRDefault="00E361E8"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David Segurado Moreno</w:t>
            </w: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1C4214CE" w14:textId="3D8F30BC" w:rsidR="000D1932" w:rsidRDefault="003D55C8" w:rsidP="000D1932">
      <w:pPr>
        <w:spacing w:after="160" w:line="259" w:lineRule="auto"/>
        <w:jc w:val="left"/>
      </w:pPr>
      <w:r>
        <w:t>Se completará en las siguientes etapas</w:t>
      </w:r>
    </w:p>
    <w:p w14:paraId="0D7D8B19" w14:textId="77777777" w:rsidR="00ED1546" w:rsidRPr="001C2FB3" w:rsidRDefault="00ED1546"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r>
        <w:lastRenderedPageBreak/>
        <w:t>Abstract</w:t>
      </w:r>
    </w:p>
    <w:p w14:paraId="5043D940" w14:textId="27E130DB" w:rsidR="001C2FB3" w:rsidRDefault="003D55C8">
      <w:r>
        <w:t>Se completará en las siguientes etapas</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481B456A" w14:textId="43BEDE00" w:rsidR="009F26EE" w:rsidRDefault="00423E85">
      <w:pPr>
        <w:pStyle w:val="TDC1"/>
        <w:tabs>
          <w:tab w:val="left" w:pos="440"/>
          <w:tab w:val="right" w:leader="dot" w:pos="9061"/>
        </w:tabs>
        <w:rPr>
          <w:rFonts w:eastAsiaTheme="minorEastAsia" w:cstheme="minorBidi"/>
          <w:noProof/>
          <w:kern w:val="2"/>
          <w14:ligatures w14:val="standardContextual"/>
        </w:rPr>
      </w:pPr>
      <w:r>
        <w:rPr>
          <w:sz w:val="22"/>
        </w:rPr>
        <w:fldChar w:fldCharType="begin"/>
      </w:r>
      <w:r>
        <w:rPr>
          <w:sz w:val="22"/>
        </w:rPr>
        <w:instrText xml:space="preserve"> TOC \o "1-3" \h \z \u </w:instrText>
      </w:r>
      <w:r>
        <w:rPr>
          <w:sz w:val="22"/>
        </w:rPr>
        <w:fldChar w:fldCharType="separate"/>
      </w:r>
      <w:hyperlink w:anchor="_Toc198755374" w:history="1">
        <w:r w:rsidR="009F26EE" w:rsidRPr="00267C47">
          <w:rPr>
            <w:rStyle w:val="Hipervnculo"/>
            <w:noProof/>
          </w:rPr>
          <w:t>1.</w:t>
        </w:r>
        <w:r w:rsidR="009F26EE">
          <w:rPr>
            <w:rFonts w:eastAsiaTheme="minorEastAsia" w:cstheme="minorBidi"/>
            <w:noProof/>
            <w:kern w:val="2"/>
            <w14:ligatures w14:val="standardContextual"/>
          </w:rPr>
          <w:tab/>
        </w:r>
        <w:r w:rsidR="009F26EE" w:rsidRPr="00267C47">
          <w:rPr>
            <w:rStyle w:val="Hipervnculo"/>
            <w:noProof/>
          </w:rPr>
          <w:t>Introducción</w:t>
        </w:r>
        <w:r w:rsidR="009F26EE">
          <w:rPr>
            <w:noProof/>
            <w:webHidden/>
          </w:rPr>
          <w:tab/>
        </w:r>
        <w:r w:rsidR="009F26EE">
          <w:rPr>
            <w:noProof/>
            <w:webHidden/>
          </w:rPr>
          <w:fldChar w:fldCharType="begin"/>
        </w:r>
        <w:r w:rsidR="009F26EE">
          <w:rPr>
            <w:noProof/>
            <w:webHidden/>
          </w:rPr>
          <w:instrText xml:space="preserve"> PAGEREF _Toc198755374 \h </w:instrText>
        </w:r>
        <w:r w:rsidR="009F26EE">
          <w:rPr>
            <w:noProof/>
            <w:webHidden/>
          </w:rPr>
        </w:r>
        <w:r w:rsidR="009F26EE">
          <w:rPr>
            <w:noProof/>
            <w:webHidden/>
          </w:rPr>
          <w:fldChar w:fldCharType="separate"/>
        </w:r>
        <w:r w:rsidR="009F26EE">
          <w:rPr>
            <w:noProof/>
            <w:webHidden/>
          </w:rPr>
          <w:t>1</w:t>
        </w:r>
        <w:r w:rsidR="009F26EE">
          <w:rPr>
            <w:noProof/>
            <w:webHidden/>
          </w:rPr>
          <w:fldChar w:fldCharType="end"/>
        </w:r>
      </w:hyperlink>
    </w:p>
    <w:p w14:paraId="5942C5B4" w14:textId="7EE7AB23"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5" w:history="1">
        <w:r w:rsidRPr="00267C47">
          <w:rPr>
            <w:rStyle w:val="Hipervnculo"/>
            <w:noProof/>
          </w:rPr>
          <w:t>1.1.</w:t>
        </w:r>
        <w:r>
          <w:rPr>
            <w:rFonts w:eastAsiaTheme="minorEastAsia" w:cstheme="minorBidi"/>
            <w:noProof/>
            <w:kern w:val="2"/>
            <w14:ligatures w14:val="standardContextual"/>
          </w:rPr>
          <w:tab/>
        </w:r>
        <w:r w:rsidRPr="00267C47">
          <w:rPr>
            <w:rStyle w:val="Hipervnculo"/>
            <w:noProof/>
          </w:rPr>
          <w:t>Justificación</w:t>
        </w:r>
        <w:r>
          <w:rPr>
            <w:noProof/>
            <w:webHidden/>
          </w:rPr>
          <w:tab/>
        </w:r>
        <w:r>
          <w:rPr>
            <w:noProof/>
            <w:webHidden/>
          </w:rPr>
          <w:fldChar w:fldCharType="begin"/>
        </w:r>
        <w:r>
          <w:rPr>
            <w:noProof/>
            <w:webHidden/>
          </w:rPr>
          <w:instrText xml:space="preserve"> PAGEREF _Toc198755375 \h </w:instrText>
        </w:r>
        <w:r>
          <w:rPr>
            <w:noProof/>
            <w:webHidden/>
          </w:rPr>
        </w:r>
        <w:r>
          <w:rPr>
            <w:noProof/>
            <w:webHidden/>
          </w:rPr>
          <w:fldChar w:fldCharType="separate"/>
        </w:r>
        <w:r>
          <w:rPr>
            <w:noProof/>
            <w:webHidden/>
          </w:rPr>
          <w:t>1</w:t>
        </w:r>
        <w:r>
          <w:rPr>
            <w:noProof/>
            <w:webHidden/>
          </w:rPr>
          <w:fldChar w:fldCharType="end"/>
        </w:r>
      </w:hyperlink>
    </w:p>
    <w:p w14:paraId="71A76E31" w14:textId="2484D57A"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6" w:history="1">
        <w:r w:rsidRPr="00267C47">
          <w:rPr>
            <w:rStyle w:val="Hipervnculo"/>
            <w:noProof/>
          </w:rPr>
          <w:t>1.2.</w:t>
        </w:r>
        <w:r>
          <w:rPr>
            <w:rFonts w:eastAsiaTheme="minorEastAsia" w:cstheme="minorBidi"/>
            <w:noProof/>
            <w:kern w:val="2"/>
            <w14:ligatures w14:val="standardContextual"/>
          </w:rPr>
          <w:tab/>
        </w:r>
        <w:r w:rsidRPr="00267C47">
          <w:rPr>
            <w:rStyle w:val="Hipervnculo"/>
            <w:noProof/>
          </w:rPr>
          <w:t>Planteamiento del problema</w:t>
        </w:r>
        <w:r>
          <w:rPr>
            <w:noProof/>
            <w:webHidden/>
          </w:rPr>
          <w:tab/>
        </w:r>
        <w:r>
          <w:rPr>
            <w:noProof/>
            <w:webHidden/>
          </w:rPr>
          <w:fldChar w:fldCharType="begin"/>
        </w:r>
        <w:r>
          <w:rPr>
            <w:noProof/>
            <w:webHidden/>
          </w:rPr>
          <w:instrText xml:space="preserve"> PAGEREF _Toc198755376 \h </w:instrText>
        </w:r>
        <w:r>
          <w:rPr>
            <w:noProof/>
            <w:webHidden/>
          </w:rPr>
        </w:r>
        <w:r>
          <w:rPr>
            <w:noProof/>
            <w:webHidden/>
          </w:rPr>
          <w:fldChar w:fldCharType="separate"/>
        </w:r>
        <w:r>
          <w:rPr>
            <w:noProof/>
            <w:webHidden/>
          </w:rPr>
          <w:t>2</w:t>
        </w:r>
        <w:r>
          <w:rPr>
            <w:noProof/>
            <w:webHidden/>
          </w:rPr>
          <w:fldChar w:fldCharType="end"/>
        </w:r>
      </w:hyperlink>
    </w:p>
    <w:p w14:paraId="3F3B4BE8" w14:textId="2E92CD1F"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7" w:history="1">
        <w:r w:rsidRPr="00267C47">
          <w:rPr>
            <w:rStyle w:val="Hipervnculo"/>
            <w:noProof/>
          </w:rPr>
          <w:t>1.3.</w:t>
        </w:r>
        <w:r>
          <w:rPr>
            <w:rFonts w:eastAsiaTheme="minorEastAsia" w:cstheme="minorBidi"/>
            <w:noProof/>
            <w:kern w:val="2"/>
            <w14:ligatures w14:val="standardContextual"/>
          </w:rPr>
          <w:tab/>
        </w:r>
        <w:r w:rsidRPr="00267C47">
          <w:rPr>
            <w:rStyle w:val="Hipervnculo"/>
            <w:noProof/>
          </w:rPr>
          <w:t>Estructura del trabajo</w:t>
        </w:r>
        <w:r>
          <w:rPr>
            <w:noProof/>
            <w:webHidden/>
          </w:rPr>
          <w:tab/>
        </w:r>
        <w:r>
          <w:rPr>
            <w:noProof/>
            <w:webHidden/>
          </w:rPr>
          <w:fldChar w:fldCharType="begin"/>
        </w:r>
        <w:r>
          <w:rPr>
            <w:noProof/>
            <w:webHidden/>
          </w:rPr>
          <w:instrText xml:space="preserve"> PAGEREF _Toc198755377 \h </w:instrText>
        </w:r>
        <w:r>
          <w:rPr>
            <w:noProof/>
            <w:webHidden/>
          </w:rPr>
        </w:r>
        <w:r>
          <w:rPr>
            <w:noProof/>
            <w:webHidden/>
          </w:rPr>
          <w:fldChar w:fldCharType="separate"/>
        </w:r>
        <w:r>
          <w:rPr>
            <w:noProof/>
            <w:webHidden/>
          </w:rPr>
          <w:t>3</w:t>
        </w:r>
        <w:r>
          <w:rPr>
            <w:noProof/>
            <w:webHidden/>
          </w:rPr>
          <w:fldChar w:fldCharType="end"/>
        </w:r>
      </w:hyperlink>
    </w:p>
    <w:p w14:paraId="60DBD1BB" w14:textId="6649FE8B"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378" w:history="1">
        <w:r w:rsidRPr="00267C47">
          <w:rPr>
            <w:rStyle w:val="Hipervnculo"/>
            <w:noProof/>
          </w:rPr>
          <w:t>2.</w:t>
        </w:r>
        <w:r>
          <w:rPr>
            <w:rFonts w:eastAsiaTheme="minorEastAsia" w:cstheme="minorBidi"/>
            <w:noProof/>
            <w:kern w:val="2"/>
            <w14:ligatures w14:val="standardContextual"/>
          </w:rPr>
          <w:tab/>
        </w:r>
        <w:r w:rsidRPr="00267C47">
          <w:rPr>
            <w:rStyle w:val="Hipervnculo"/>
            <w:noProof/>
          </w:rPr>
          <w:t>Contexto y estado del arte</w:t>
        </w:r>
        <w:r>
          <w:rPr>
            <w:noProof/>
            <w:webHidden/>
          </w:rPr>
          <w:tab/>
        </w:r>
        <w:r>
          <w:rPr>
            <w:noProof/>
            <w:webHidden/>
          </w:rPr>
          <w:fldChar w:fldCharType="begin"/>
        </w:r>
        <w:r>
          <w:rPr>
            <w:noProof/>
            <w:webHidden/>
          </w:rPr>
          <w:instrText xml:space="preserve"> PAGEREF _Toc198755378 \h </w:instrText>
        </w:r>
        <w:r>
          <w:rPr>
            <w:noProof/>
            <w:webHidden/>
          </w:rPr>
        </w:r>
        <w:r>
          <w:rPr>
            <w:noProof/>
            <w:webHidden/>
          </w:rPr>
          <w:fldChar w:fldCharType="separate"/>
        </w:r>
        <w:r>
          <w:rPr>
            <w:noProof/>
            <w:webHidden/>
          </w:rPr>
          <w:t>4</w:t>
        </w:r>
        <w:r>
          <w:rPr>
            <w:noProof/>
            <w:webHidden/>
          </w:rPr>
          <w:fldChar w:fldCharType="end"/>
        </w:r>
      </w:hyperlink>
    </w:p>
    <w:p w14:paraId="6C09D397" w14:textId="1FBE3179"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9" w:history="1">
        <w:r w:rsidRPr="00267C47">
          <w:rPr>
            <w:rStyle w:val="Hipervnculo"/>
            <w:noProof/>
          </w:rPr>
          <w:t>2.1.</w:t>
        </w:r>
        <w:r>
          <w:rPr>
            <w:rFonts w:eastAsiaTheme="minorEastAsia" w:cstheme="minorBidi"/>
            <w:noProof/>
            <w:kern w:val="2"/>
            <w14:ligatures w14:val="standardContextual"/>
          </w:rPr>
          <w:tab/>
        </w:r>
        <w:r w:rsidRPr="00267C47">
          <w:rPr>
            <w:rStyle w:val="Hipervnculo"/>
            <w:noProof/>
          </w:rPr>
          <w:t>Evolución de los modelos de IA hasta la era de la IA Generativa</w:t>
        </w:r>
        <w:r>
          <w:rPr>
            <w:noProof/>
            <w:webHidden/>
          </w:rPr>
          <w:tab/>
        </w:r>
        <w:r>
          <w:rPr>
            <w:noProof/>
            <w:webHidden/>
          </w:rPr>
          <w:fldChar w:fldCharType="begin"/>
        </w:r>
        <w:r>
          <w:rPr>
            <w:noProof/>
            <w:webHidden/>
          </w:rPr>
          <w:instrText xml:space="preserve"> PAGEREF _Toc198755379 \h </w:instrText>
        </w:r>
        <w:r>
          <w:rPr>
            <w:noProof/>
            <w:webHidden/>
          </w:rPr>
        </w:r>
        <w:r>
          <w:rPr>
            <w:noProof/>
            <w:webHidden/>
          </w:rPr>
          <w:fldChar w:fldCharType="separate"/>
        </w:r>
        <w:r>
          <w:rPr>
            <w:noProof/>
            <w:webHidden/>
          </w:rPr>
          <w:t>4</w:t>
        </w:r>
        <w:r>
          <w:rPr>
            <w:noProof/>
            <w:webHidden/>
          </w:rPr>
          <w:fldChar w:fldCharType="end"/>
        </w:r>
      </w:hyperlink>
    </w:p>
    <w:p w14:paraId="50072DD5" w14:textId="06F9512F"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0" w:history="1">
        <w:r w:rsidRPr="00267C47">
          <w:rPr>
            <w:rStyle w:val="Hipervnculo"/>
            <w:noProof/>
          </w:rPr>
          <w:t>2.1.1.</w:t>
        </w:r>
        <w:r>
          <w:rPr>
            <w:rFonts w:eastAsiaTheme="minorEastAsia" w:cstheme="minorBidi"/>
            <w:noProof/>
            <w:kern w:val="2"/>
            <w14:ligatures w14:val="standardContextual"/>
          </w:rPr>
          <w:tab/>
        </w:r>
        <w:r w:rsidRPr="00267C47">
          <w:rPr>
            <w:rStyle w:val="Hipervnculo"/>
            <w:noProof/>
          </w:rPr>
          <w:t>Aprendizaje automático clásico (1980 – 2010)</w:t>
        </w:r>
        <w:r>
          <w:rPr>
            <w:noProof/>
            <w:webHidden/>
          </w:rPr>
          <w:tab/>
        </w:r>
        <w:r>
          <w:rPr>
            <w:noProof/>
            <w:webHidden/>
          </w:rPr>
          <w:fldChar w:fldCharType="begin"/>
        </w:r>
        <w:r>
          <w:rPr>
            <w:noProof/>
            <w:webHidden/>
          </w:rPr>
          <w:instrText xml:space="preserve"> PAGEREF _Toc198755380 \h </w:instrText>
        </w:r>
        <w:r>
          <w:rPr>
            <w:noProof/>
            <w:webHidden/>
          </w:rPr>
        </w:r>
        <w:r>
          <w:rPr>
            <w:noProof/>
            <w:webHidden/>
          </w:rPr>
          <w:fldChar w:fldCharType="separate"/>
        </w:r>
        <w:r>
          <w:rPr>
            <w:noProof/>
            <w:webHidden/>
          </w:rPr>
          <w:t>4</w:t>
        </w:r>
        <w:r>
          <w:rPr>
            <w:noProof/>
            <w:webHidden/>
          </w:rPr>
          <w:fldChar w:fldCharType="end"/>
        </w:r>
      </w:hyperlink>
    </w:p>
    <w:p w14:paraId="3E762676" w14:textId="23925537"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1" w:history="1">
        <w:r w:rsidRPr="00267C47">
          <w:rPr>
            <w:rStyle w:val="Hipervnculo"/>
            <w:noProof/>
          </w:rPr>
          <w:t>2.1.2.</w:t>
        </w:r>
        <w:r>
          <w:rPr>
            <w:rFonts w:eastAsiaTheme="minorEastAsia" w:cstheme="minorBidi"/>
            <w:noProof/>
            <w:kern w:val="2"/>
            <w14:ligatures w14:val="standardContextual"/>
          </w:rPr>
          <w:tab/>
        </w:r>
        <w:r w:rsidRPr="00267C47">
          <w:rPr>
            <w:rStyle w:val="Hipervnculo"/>
            <w:noProof/>
          </w:rPr>
          <w:t>Explosión del Deep Learning (2012 – 2016)</w:t>
        </w:r>
        <w:r>
          <w:rPr>
            <w:noProof/>
            <w:webHidden/>
          </w:rPr>
          <w:tab/>
        </w:r>
        <w:r>
          <w:rPr>
            <w:noProof/>
            <w:webHidden/>
          </w:rPr>
          <w:fldChar w:fldCharType="begin"/>
        </w:r>
        <w:r>
          <w:rPr>
            <w:noProof/>
            <w:webHidden/>
          </w:rPr>
          <w:instrText xml:space="preserve"> PAGEREF _Toc198755381 \h </w:instrText>
        </w:r>
        <w:r>
          <w:rPr>
            <w:noProof/>
            <w:webHidden/>
          </w:rPr>
        </w:r>
        <w:r>
          <w:rPr>
            <w:noProof/>
            <w:webHidden/>
          </w:rPr>
          <w:fldChar w:fldCharType="separate"/>
        </w:r>
        <w:r>
          <w:rPr>
            <w:noProof/>
            <w:webHidden/>
          </w:rPr>
          <w:t>4</w:t>
        </w:r>
        <w:r>
          <w:rPr>
            <w:noProof/>
            <w:webHidden/>
          </w:rPr>
          <w:fldChar w:fldCharType="end"/>
        </w:r>
      </w:hyperlink>
    </w:p>
    <w:p w14:paraId="55AE4DCA" w14:textId="17ADBAD3"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2" w:history="1">
        <w:r w:rsidRPr="00267C47">
          <w:rPr>
            <w:rStyle w:val="Hipervnculo"/>
            <w:noProof/>
          </w:rPr>
          <w:t>2.1.3.</w:t>
        </w:r>
        <w:r>
          <w:rPr>
            <w:rFonts w:eastAsiaTheme="minorEastAsia" w:cstheme="minorBidi"/>
            <w:noProof/>
            <w:kern w:val="2"/>
            <w14:ligatures w14:val="standardContextual"/>
          </w:rPr>
          <w:tab/>
        </w:r>
        <w:r w:rsidRPr="00267C47">
          <w:rPr>
            <w:rStyle w:val="Hipervnculo"/>
            <w:noProof/>
          </w:rPr>
          <w:t>Auge de la IA Generativa (2014 – presente)</w:t>
        </w:r>
        <w:r>
          <w:rPr>
            <w:noProof/>
            <w:webHidden/>
          </w:rPr>
          <w:tab/>
        </w:r>
        <w:r>
          <w:rPr>
            <w:noProof/>
            <w:webHidden/>
          </w:rPr>
          <w:fldChar w:fldCharType="begin"/>
        </w:r>
        <w:r>
          <w:rPr>
            <w:noProof/>
            <w:webHidden/>
          </w:rPr>
          <w:instrText xml:space="preserve"> PAGEREF _Toc198755382 \h </w:instrText>
        </w:r>
        <w:r>
          <w:rPr>
            <w:noProof/>
            <w:webHidden/>
          </w:rPr>
        </w:r>
        <w:r>
          <w:rPr>
            <w:noProof/>
            <w:webHidden/>
          </w:rPr>
          <w:fldChar w:fldCharType="separate"/>
        </w:r>
        <w:r>
          <w:rPr>
            <w:noProof/>
            <w:webHidden/>
          </w:rPr>
          <w:t>5</w:t>
        </w:r>
        <w:r>
          <w:rPr>
            <w:noProof/>
            <w:webHidden/>
          </w:rPr>
          <w:fldChar w:fldCharType="end"/>
        </w:r>
      </w:hyperlink>
    </w:p>
    <w:p w14:paraId="1AEB1ED1" w14:textId="7499C21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3" w:history="1">
        <w:r w:rsidRPr="00267C47">
          <w:rPr>
            <w:rStyle w:val="Hipervnculo"/>
            <w:noProof/>
          </w:rPr>
          <w:t>2.1.4.</w:t>
        </w:r>
        <w:r>
          <w:rPr>
            <w:rFonts w:eastAsiaTheme="minorEastAsia" w:cstheme="minorBidi"/>
            <w:noProof/>
            <w:kern w:val="2"/>
            <w14:ligatures w14:val="standardContextual"/>
          </w:rPr>
          <w:tab/>
        </w:r>
        <w:r w:rsidRPr="00267C47">
          <w:rPr>
            <w:rStyle w:val="Hipervnculo"/>
            <w:noProof/>
          </w:rPr>
          <w:t>Tendencias actuales y adopción empresarial</w:t>
        </w:r>
        <w:r>
          <w:rPr>
            <w:noProof/>
            <w:webHidden/>
          </w:rPr>
          <w:tab/>
        </w:r>
        <w:r>
          <w:rPr>
            <w:noProof/>
            <w:webHidden/>
          </w:rPr>
          <w:fldChar w:fldCharType="begin"/>
        </w:r>
        <w:r>
          <w:rPr>
            <w:noProof/>
            <w:webHidden/>
          </w:rPr>
          <w:instrText xml:space="preserve"> PAGEREF _Toc198755383 \h </w:instrText>
        </w:r>
        <w:r>
          <w:rPr>
            <w:noProof/>
            <w:webHidden/>
          </w:rPr>
        </w:r>
        <w:r>
          <w:rPr>
            <w:noProof/>
            <w:webHidden/>
          </w:rPr>
          <w:fldChar w:fldCharType="separate"/>
        </w:r>
        <w:r>
          <w:rPr>
            <w:noProof/>
            <w:webHidden/>
          </w:rPr>
          <w:t>6</w:t>
        </w:r>
        <w:r>
          <w:rPr>
            <w:noProof/>
            <w:webHidden/>
          </w:rPr>
          <w:fldChar w:fldCharType="end"/>
        </w:r>
      </w:hyperlink>
    </w:p>
    <w:p w14:paraId="490A08FF" w14:textId="74BC08F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4" w:history="1">
        <w:r w:rsidRPr="00267C47">
          <w:rPr>
            <w:rStyle w:val="Hipervnculo"/>
            <w:noProof/>
          </w:rPr>
          <w:t>2.2.</w:t>
        </w:r>
        <w:r>
          <w:rPr>
            <w:rFonts w:eastAsiaTheme="minorEastAsia" w:cstheme="minorBidi"/>
            <w:noProof/>
            <w:kern w:val="2"/>
            <w14:ligatures w14:val="standardContextual"/>
          </w:rPr>
          <w:tab/>
        </w:r>
        <w:r w:rsidRPr="00267C47">
          <w:rPr>
            <w:rStyle w:val="Hipervnculo"/>
            <w:noProof/>
          </w:rPr>
          <w:t>Impacto de la IA generativa en el trabajo cotidiano</w:t>
        </w:r>
        <w:r>
          <w:rPr>
            <w:noProof/>
            <w:webHidden/>
          </w:rPr>
          <w:tab/>
        </w:r>
        <w:r>
          <w:rPr>
            <w:noProof/>
            <w:webHidden/>
          </w:rPr>
          <w:fldChar w:fldCharType="begin"/>
        </w:r>
        <w:r>
          <w:rPr>
            <w:noProof/>
            <w:webHidden/>
          </w:rPr>
          <w:instrText xml:space="preserve"> PAGEREF _Toc198755384 \h </w:instrText>
        </w:r>
        <w:r>
          <w:rPr>
            <w:noProof/>
            <w:webHidden/>
          </w:rPr>
        </w:r>
        <w:r>
          <w:rPr>
            <w:noProof/>
            <w:webHidden/>
          </w:rPr>
          <w:fldChar w:fldCharType="separate"/>
        </w:r>
        <w:r>
          <w:rPr>
            <w:noProof/>
            <w:webHidden/>
          </w:rPr>
          <w:t>6</w:t>
        </w:r>
        <w:r>
          <w:rPr>
            <w:noProof/>
            <w:webHidden/>
          </w:rPr>
          <w:fldChar w:fldCharType="end"/>
        </w:r>
      </w:hyperlink>
    </w:p>
    <w:p w14:paraId="21080D02" w14:textId="36F4ABB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5" w:history="1">
        <w:r w:rsidRPr="00267C47">
          <w:rPr>
            <w:rStyle w:val="Hipervnculo"/>
            <w:noProof/>
          </w:rPr>
          <w:t>2.3.</w:t>
        </w:r>
        <w:r>
          <w:rPr>
            <w:rFonts w:eastAsiaTheme="minorEastAsia" w:cstheme="minorBidi"/>
            <w:noProof/>
            <w:kern w:val="2"/>
            <w14:ligatures w14:val="standardContextual"/>
          </w:rPr>
          <w:tab/>
        </w:r>
        <w:r w:rsidRPr="00267C47">
          <w:rPr>
            <w:rStyle w:val="Hipervnculo"/>
            <w:noProof/>
          </w:rPr>
          <w:t>Regulación y protección de datos</w:t>
        </w:r>
        <w:r>
          <w:rPr>
            <w:noProof/>
            <w:webHidden/>
          </w:rPr>
          <w:tab/>
        </w:r>
        <w:r>
          <w:rPr>
            <w:noProof/>
            <w:webHidden/>
          </w:rPr>
          <w:fldChar w:fldCharType="begin"/>
        </w:r>
        <w:r>
          <w:rPr>
            <w:noProof/>
            <w:webHidden/>
          </w:rPr>
          <w:instrText xml:space="preserve"> PAGEREF _Toc198755385 \h </w:instrText>
        </w:r>
        <w:r>
          <w:rPr>
            <w:noProof/>
            <w:webHidden/>
          </w:rPr>
        </w:r>
        <w:r>
          <w:rPr>
            <w:noProof/>
            <w:webHidden/>
          </w:rPr>
          <w:fldChar w:fldCharType="separate"/>
        </w:r>
        <w:r>
          <w:rPr>
            <w:noProof/>
            <w:webHidden/>
          </w:rPr>
          <w:t>7</w:t>
        </w:r>
        <w:r>
          <w:rPr>
            <w:noProof/>
            <w:webHidden/>
          </w:rPr>
          <w:fldChar w:fldCharType="end"/>
        </w:r>
      </w:hyperlink>
    </w:p>
    <w:p w14:paraId="4CE7CE8E" w14:textId="2D523AD6"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6" w:history="1">
        <w:r w:rsidRPr="00267C47">
          <w:rPr>
            <w:rStyle w:val="Hipervnculo"/>
            <w:noProof/>
          </w:rPr>
          <w:t>2.4.</w:t>
        </w:r>
        <w:r>
          <w:rPr>
            <w:rFonts w:eastAsiaTheme="minorEastAsia" w:cstheme="minorBidi"/>
            <w:noProof/>
            <w:kern w:val="2"/>
            <w14:ligatures w14:val="standardContextual"/>
          </w:rPr>
          <w:tab/>
        </w:r>
        <w:r w:rsidRPr="00267C47">
          <w:rPr>
            <w:rStyle w:val="Hipervnculo"/>
            <w:noProof/>
          </w:rPr>
          <w:t>tecnologías y metodologías asociadas a la ia generativa</w:t>
        </w:r>
        <w:r>
          <w:rPr>
            <w:noProof/>
            <w:webHidden/>
          </w:rPr>
          <w:tab/>
        </w:r>
        <w:r>
          <w:rPr>
            <w:noProof/>
            <w:webHidden/>
          </w:rPr>
          <w:fldChar w:fldCharType="begin"/>
        </w:r>
        <w:r>
          <w:rPr>
            <w:noProof/>
            <w:webHidden/>
          </w:rPr>
          <w:instrText xml:space="preserve"> PAGEREF _Toc198755386 \h </w:instrText>
        </w:r>
        <w:r>
          <w:rPr>
            <w:noProof/>
            <w:webHidden/>
          </w:rPr>
        </w:r>
        <w:r>
          <w:rPr>
            <w:noProof/>
            <w:webHidden/>
          </w:rPr>
          <w:fldChar w:fldCharType="separate"/>
        </w:r>
        <w:r>
          <w:rPr>
            <w:noProof/>
            <w:webHidden/>
          </w:rPr>
          <w:t>8</w:t>
        </w:r>
        <w:r>
          <w:rPr>
            <w:noProof/>
            <w:webHidden/>
          </w:rPr>
          <w:fldChar w:fldCharType="end"/>
        </w:r>
      </w:hyperlink>
    </w:p>
    <w:p w14:paraId="73EC0CB4" w14:textId="7B980509"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7" w:history="1">
        <w:r w:rsidRPr="00267C47">
          <w:rPr>
            <w:rStyle w:val="Hipervnculo"/>
            <w:noProof/>
          </w:rPr>
          <w:t>2.4.1.</w:t>
        </w:r>
        <w:r>
          <w:rPr>
            <w:rFonts w:eastAsiaTheme="minorEastAsia" w:cstheme="minorBidi"/>
            <w:noProof/>
            <w:kern w:val="2"/>
            <w14:ligatures w14:val="standardContextual"/>
          </w:rPr>
          <w:tab/>
        </w:r>
        <w:r w:rsidRPr="00267C47">
          <w:rPr>
            <w:rStyle w:val="Hipervnculo"/>
            <w:noProof/>
          </w:rPr>
          <w:t>Vulnerabilidades en el manejo de datos sensibles</w:t>
        </w:r>
        <w:r>
          <w:rPr>
            <w:noProof/>
            <w:webHidden/>
          </w:rPr>
          <w:tab/>
        </w:r>
        <w:r>
          <w:rPr>
            <w:noProof/>
            <w:webHidden/>
          </w:rPr>
          <w:fldChar w:fldCharType="begin"/>
        </w:r>
        <w:r>
          <w:rPr>
            <w:noProof/>
            <w:webHidden/>
          </w:rPr>
          <w:instrText xml:space="preserve"> PAGEREF _Toc198755387 \h </w:instrText>
        </w:r>
        <w:r>
          <w:rPr>
            <w:noProof/>
            <w:webHidden/>
          </w:rPr>
        </w:r>
        <w:r>
          <w:rPr>
            <w:noProof/>
            <w:webHidden/>
          </w:rPr>
          <w:fldChar w:fldCharType="separate"/>
        </w:r>
        <w:r>
          <w:rPr>
            <w:noProof/>
            <w:webHidden/>
          </w:rPr>
          <w:t>8</w:t>
        </w:r>
        <w:r>
          <w:rPr>
            <w:noProof/>
            <w:webHidden/>
          </w:rPr>
          <w:fldChar w:fldCharType="end"/>
        </w:r>
      </w:hyperlink>
    </w:p>
    <w:p w14:paraId="41B03D8B" w14:textId="2D9047C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8" w:history="1">
        <w:r w:rsidRPr="00267C47">
          <w:rPr>
            <w:rStyle w:val="Hipervnculo"/>
            <w:noProof/>
          </w:rPr>
          <w:t>2.4.2.</w:t>
        </w:r>
        <w:r>
          <w:rPr>
            <w:rFonts w:eastAsiaTheme="minorEastAsia" w:cstheme="minorBidi"/>
            <w:noProof/>
            <w:kern w:val="2"/>
            <w14:ligatures w14:val="standardContextual"/>
          </w:rPr>
          <w:tab/>
        </w:r>
        <w:r w:rsidRPr="00267C47">
          <w:rPr>
            <w:rStyle w:val="Hipervnculo"/>
            <w:noProof/>
          </w:rPr>
          <w:t>Procesos de filtrado y anonimización en el ámbito empresarial</w:t>
        </w:r>
        <w:r>
          <w:rPr>
            <w:noProof/>
            <w:webHidden/>
          </w:rPr>
          <w:tab/>
        </w:r>
        <w:r>
          <w:rPr>
            <w:noProof/>
            <w:webHidden/>
          </w:rPr>
          <w:fldChar w:fldCharType="begin"/>
        </w:r>
        <w:r>
          <w:rPr>
            <w:noProof/>
            <w:webHidden/>
          </w:rPr>
          <w:instrText xml:space="preserve"> PAGEREF _Toc198755388 \h </w:instrText>
        </w:r>
        <w:r>
          <w:rPr>
            <w:noProof/>
            <w:webHidden/>
          </w:rPr>
        </w:r>
        <w:r>
          <w:rPr>
            <w:noProof/>
            <w:webHidden/>
          </w:rPr>
          <w:fldChar w:fldCharType="separate"/>
        </w:r>
        <w:r>
          <w:rPr>
            <w:noProof/>
            <w:webHidden/>
          </w:rPr>
          <w:t>9</w:t>
        </w:r>
        <w:r>
          <w:rPr>
            <w:noProof/>
            <w:webHidden/>
          </w:rPr>
          <w:fldChar w:fldCharType="end"/>
        </w:r>
      </w:hyperlink>
    </w:p>
    <w:p w14:paraId="2135C38E" w14:textId="7412C3DE"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9" w:history="1">
        <w:r w:rsidRPr="00267C47">
          <w:rPr>
            <w:rStyle w:val="Hipervnculo"/>
            <w:noProof/>
          </w:rPr>
          <w:t>2.4.3.</w:t>
        </w:r>
        <w:r>
          <w:rPr>
            <w:rFonts w:eastAsiaTheme="minorEastAsia" w:cstheme="minorBidi"/>
            <w:noProof/>
            <w:kern w:val="2"/>
            <w14:ligatures w14:val="standardContextual"/>
          </w:rPr>
          <w:tab/>
        </w:r>
        <w:r w:rsidRPr="00267C47">
          <w:rPr>
            <w:rStyle w:val="Hipervnculo"/>
            <w:noProof/>
          </w:rPr>
          <w:t>Prácticas y propuestas similares</w:t>
        </w:r>
        <w:r>
          <w:rPr>
            <w:noProof/>
            <w:webHidden/>
          </w:rPr>
          <w:tab/>
        </w:r>
        <w:r>
          <w:rPr>
            <w:noProof/>
            <w:webHidden/>
          </w:rPr>
          <w:fldChar w:fldCharType="begin"/>
        </w:r>
        <w:r>
          <w:rPr>
            <w:noProof/>
            <w:webHidden/>
          </w:rPr>
          <w:instrText xml:space="preserve"> PAGEREF _Toc198755389 \h </w:instrText>
        </w:r>
        <w:r>
          <w:rPr>
            <w:noProof/>
            <w:webHidden/>
          </w:rPr>
        </w:r>
        <w:r>
          <w:rPr>
            <w:noProof/>
            <w:webHidden/>
          </w:rPr>
          <w:fldChar w:fldCharType="separate"/>
        </w:r>
        <w:r>
          <w:rPr>
            <w:noProof/>
            <w:webHidden/>
          </w:rPr>
          <w:t>10</w:t>
        </w:r>
        <w:r>
          <w:rPr>
            <w:noProof/>
            <w:webHidden/>
          </w:rPr>
          <w:fldChar w:fldCharType="end"/>
        </w:r>
      </w:hyperlink>
    </w:p>
    <w:p w14:paraId="269BF20F" w14:textId="755982C6"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0" w:history="1">
        <w:r w:rsidRPr="00267C47">
          <w:rPr>
            <w:rStyle w:val="Hipervnculo"/>
            <w:noProof/>
          </w:rPr>
          <w:t>2.4.4.</w:t>
        </w:r>
        <w:r>
          <w:rPr>
            <w:rFonts w:eastAsiaTheme="minorEastAsia" w:cstheme="minorBidi"/>
            <w:noProof/>
            <w:kern w:val="2"/>
            <w14:ligatures w14:val="standardContextual"/>
          </w:rPr>
          <w:tab/>
        </w:r>
        <w:r w:rsidRPr="00267C47">
          <w:rPr>
            <w:rStyle w:val="Hipervnculo"/>
            <w:noProof/>
          </w:rPr>
          <w:t>Retrieval-Augmented Generation (RAG/RAC) y su relación con la IA Generativa</w:t>
        </w:r>
        <w:r>
          <w:rPr>
            <w:noProof/>
            <w:webHidden/>
          </w:rPr>
          <w:tab/>
        </w:r>
        <w:r>
          <w:rPr>
            <w:noProof/>
            <w:webHidden/>
          </w:rPr>
          <w:fldChar w:fldCharType="begin"/>
        </w:r>
        <w:r>
          <w:rPr>
            <w:noProof/>
            <w:webHidden/>
          </w:rPr>
          <w:instrText xml:space="preserve"> PAGEREF _Toc198755390 \h </w:instrText>
        </w:r>
        <w:r>
          <w:rPr>
            <w:noProof/>
            <w:webHidden/>
          </w:rPr>
        </w:r>
        <w:r>
          <w:rPr>
            <w:noProof/>
            <w:webHidden/>
          </w:rPr>
          <w:fldChar w:fldCharType="separate"/>
        </w:r>
        <w:r>
          <w:rPr>
            <w:noProof/>
            <w:webHidden/>
          </w:rPr>
          <w:t>10</w:t>
        </w:r>
        <w:r>
          <w:rPr>
            <w:noProof/>
            <w:webHidden/>
          </w:rPr>
          <w:fldChar w:fldCharType="end"/>
        </w:r>
      </w:hyperlink>
    </w:p>
    <w:p w14:paraId="47A1EA43" w14:textId="01F247C8"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1" w:history="1">
        <w:r w:rsidRPr="00267C47">
          <w:rPr>
            <w:rStyle w:val="Hipervnculo"/>
            <w:noProof/>
          </w:rPr>
          <w:t>2.5.</w:t>
        </w:r>
        <w:r>
          <w:rPr>
            <w:rFonts w:eastAsiaTheme="minorEastAsia" w:cstheme="minorBidi"/>
            <w:noProof/>
            <w:kern w:val="2"/>
            <w14:ligatures w14:val="standardContextual"/>
          </w:rPr>
          <w:tab/>
        </w:r>
        <w:r w:rsidRPr="00267C47">
          <w:rPr>
            <w:rStyle w:val="Hipervnculo"/>
            <w:noProof/>
          </w:rPr>
          <w:t>Caso de estudio y elección del modelo</w:t>
        </w:r>
        <w:r>
          <w:rPr>
            <w:noProof/>
            <w:webHidden/>
          </w:rPr>
          <w:tab/>
        </w:r>
        <w:r>
          <w:rPr>
            <w:noProof/>
            <w:webHidden/>
          </w:rPr>
          <w:fldChar w:fldCharType="begin"/>
        </w:r>
        <w:r>
          <w:rPr>
            <w:noProof/>
            <w:webHidden/>
          </w:rPr>
          <w:instrText xml:space="preserve"> PAGEREF _Toc198755391 \h </w:instrText>
        </w:r>
        <w:r>
          <w:rPr>
            <w:noProof/>
            <w:webHidden/>
          </w:rPr>
        </w:r>
        <w:r>
          <w:rPr>
            <w:noProof/>
            <w:webHidden/>
          </w:rPr>
          <w:fldChar w:fldCharType="separate"/>
        </w:r>
        <w:r>
          <w:rPr>
            <w:noProof/>
            <w:webHidden/>
          </w:rPr>
          <w:t>10</w:t>
        </w:r>
        <w:r>
          <w:rPr>
            <w:noProof/>
            <w:webHidden/>
          </w:rPr>
          <w:fldChar w:fldCharType="end"/>
        </w:r>
      </w:hyperlink>
    </w:p>
    <w:p w14:paraId="29A4EAC0" w14:textId="24867F8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2" w:history="1">
        <w:r w:rsidRPr="00267C47">
          <w:rPr>
            <w:rStyle w:val="Hipervnculo"/>
            <w:noProof/>
          </w:rPr>
          <w:t>2.5.1.</w:t>
        </w:r>
        <w:r>
          <w:rPr>
            <w:rFonts w:eastAsiaTheme="minorEastAsia" w:cstheme="minorBidi"/>
            <w:noProof/>
            <w:kern w:val="2"/>
            <w14:ligatures w14:val="standardContextual"/>
          </w:rPr>
          <w:tab/>
        </w:r>
        <w:r w:rsidRPr="00267C47">
          <w:rPr>
            <w:rStyle w:val="Hipervnculo"/>
            <w:noProof/>
          </w:rPr>
          <w:t>Contexto inicial sobre el tema especializado</w:t>
        </w:r>
        <w:r>
          <w:rPr>
            <w:noProof/>
            <w:webHidden/>
          </w:rPr>
          <w:tab/>
        </w:r>
        <w:r>
          <w:rPr>
            <w:noProof/>
            <w:webHidden/>
          </w:rPr>
          <w:fldChar w:fldCharType="begin"/>
        </w:r>
        <w:r>
          <w:rPr>
            <w:noProof/>
            <w:webHidden/>
          </w:rPr>
          <w:instrText xml:space="preserve"> PAGEREF _Toc198755392 \h </w:instrText>
        </w:r>
        <w:r>
          <w:rPr>
            <w:noProof/>
            <w:webHidden/>
          </w:rPr>
        </w:r>
        <w:r>
          <w:rPr>
            <w:noProof/>
            <w:webHidden/>
          </w:rPr>
          <w:fldChar w:fldCharType="separate"/>
        </w:r>
        <w:r>
          <w:rPr>
            <w:noProof/>
            <w:webHidden/>
          </w:rPr>
          <w:t>11</w:t>
        </w:r>
        <w:r>
          <w:rPr>
            <w:noProof/>
            <w:webHidden/>
          </w:rPr>
          <w:fldChar w:fldCharType="end"/>
        </w:r>
      </w:hyperlink>
    </w:p>
    <w:p w14:paraId="36CE9C7F" w14:textId="243ED01F"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3" w:history="1">
        <w:r w:rsidRPr="00267C47">
          <w:rPr>
            <w:rStyle w:val="Hipervnculo"/>
            <w:noProof/>
          </w:rPr>
          <w:t>2.5.2.</w:t>
        </w:r>
        <w:r>
          <w:rPr>
            <w:rFonts w:eastAsiaTheme="minorEastAsia" w:cstheme="minorBidi"/>
            <w:noProof/>
            <w:kern w:val="2"/>
            <w14:ligatures w14:val="standardContextual"/>
          </w:rPr>
          <w:tab/>
        </w:r>
        <w:r w:rsidRPr="00267C47">
          <w:rPr>
            <w:rStyle w:val="Hipervnculo"/>
            <w:noProof/>
          </w:rPr>
          <w:t>Equipos no técnicos y mala interpretación de la información</w:t>
        </w:r>
        <w:r>
          <w:rPr>
            <w:noProof/>
            <w:webHidden/>
          </w:rPr>
          <w:tab/>
        </w:r>
        <w:r>
          <w:rPr>
            <w:noProof/>
            <w:webHidden/>
          </w:rPr>
          <w:fldChar w:fldCharType="begin"/>
        </w:r>
        <w:r>
          <w:rPr>
            <w:noProof/>
            <w:webHidden/>
          </w:rPr>
          <w:instrText xml:space="preserve"> PAGEREF _Toc198755393 \h </w:instrText>
        </w:r>
        <w:r>
          <w:rPr>
            <w:noProof/>
            <w:webHidden/>
          </w:rPr>
        </w:r>
        <w:r>
          <w:rPr>
            <w:noProof/>
            <w:webHidden/>
          </w:rPr>
          <w:fldChar w:fldCharType="separate"/>
        </w:r>
        <w:r>
          <w:rPr>
            <w:noProof/>
            <w:webHidden/>
          </w:rPr>
          <w:t>11</w:t>
        </w:r>
        <w:r>
          <w:rPr>
            <w:noProof/>
            <w:webHidden/>
          </w:rPr>
          <w:fldChar w:fldCharType="end"/>
        </w:r>
      </w:hyperlink>
    </w:p>
    <w:p w14:paraId="2F567853" w14:textId="5B53C0D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4" w:history="1">
        <w:r w:rsidRPr="00267C47">
          <w:rPr>
            <w:rStyle w:val="Hipervnculo"/>
            <w:noProof/>
          </w:rPr>
          <w:t>2.5.3.</w:t>
        </w:r>
        <w:r>
          <w:rPr>
            <w:rFonts w:eastAsiaTheme="minorEastAsia" w:cstheme="minorBidi"/>
            <w:noProof/>
            <w:kern w:val="2"/>
            <w14:ligatures w14:val="standardContextual"/>
          </w:rPr>
          <w:tab/>
        </w:r>
        <w:r w:rsidRPr="00267C47">
          <w:rPr>
            <w:rStyle w:val="Hipervnculo"/>
            <w:noProof/>
          </w:rPr>
          <w:t>Motivación y enfoque del caso de estudio</w:t>
        </w:r>
        <w:r>
          <w:rPr>
            <w:noProof/>
            <w:webHidden/>
          </w:rPr>
          <w:tab/>
        </w:r>
        <w:r>
          <w:rPr>
            <w:noProof/>
            <w:webHidden/>
          </w:rPr>
          <w:fldChar w:fldCharType="begin"/>
        </w:r>
        <w:r>
          <w:rPr>
            <w:noProof/>
            <w:webHidden/>
          </w:rPr>
          <w:instrText xml:space="preserve"> PAGEREF _Toc198755394 \h </w:instrText>
        </w:r>
        <w:r>
          <w:rPr>
            <w:noProof/>
            <w:webHidden/>
          </w:rPr>
        </w:r>
        <w:r>
          <w:rPr>
            <w:noProof/>
            <w:webHidden/>
          </w:rPr>
          <w:fldChar w:fldCharType="separate"/>
        </w:r>
        <w:r>
          <w:rPr>
            <w:noProof/>
            <w:webHidden/>
          </w:rPr>
          <w:t>11</w:t>
        </w:r>
        <w:r>
          <w:rPr>
            <w:noProof/>
            <w:webHidden/>
          </w:rPr>
          <w:fldChar w:fldCharType="end"/>
        </w:r>
      </w:hyperlink>
    </w:p>
    <w:p w14:paraId="2352C6DF" w14:textId="302EE97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5" w:history="1">
        <w:r w:rsidRPr="00267C47">
          <w:rPr>
            <w:rStyle w:val="Hipervnculo"/>
            <w:noProof/>
          </w:rPr>
          <w:t>2.5.4.</w:t>
        </w:r>
        <w:r>
          <w:rPr>
            <w:rFonts w:eastAsiaTheme="minorEastAsia" w:cstheme="minorBidi"/>
            <w:noProof/>
            <w:kern w:val="2"/>
            <w14:ligatures w14:val="standardContextual"/>
          </w:rPr>
          <w:tab/>
        </w:r>
        <w:r w:rsidRPr="00267C47">
          <w:rPr>
            <w:rStyle w:val="Hipervnculo"/>
            <w:noProof/>
          </w:rPr>
          <w:t>Elección del modelo de IA</w:t>
        </w:r>
        <w:r>
          <w:rPr>
            <w:noProof/>
            <w:webHidden/>
          </w:rPr>
          <w:tab/>
        </w:r>
        <w:r>
          <w:rPr>
            <w:noProof/>
            <w:webHidden/>
          </w:rPr>
          <w:fldChar w:fldCharType="begin"/>
        </w:r>
        <w:r>
          <w:rPr>
            <w:noProof/>
            <w:webHidden/>
          </w:rPr>
          <w:instrText xml:space="preserve"> PAGEREF _Toc198755395 \h </w:instrText>
        </w:r>
        <w:r>
          <w:rPr>
            <w:noProof/>
            <w:webHidden/>
          </w:rPr>
        </w:r>
        <w:r>
          <w:rPr>
            <w:noProof/>
            <w:webHidden/>
          </w:rPr>
          <w:fldChar w:fldCharType="separate"/>
        </w:r>
        <w:r>
          <w:rPr>
            <w:noProof/>
            <w:webHidden/>
          </w:rPr>
          <w:t>12</w:t>
        </w:r>
        <w:r>
          <w:rPr>
            <w:noProof/>
            <w:webHidden/>
          </w:rPr>
          <w:fldChar w:fldCharType="end"/>
        </w:r>
      </w:hyperlink>
    </w:p>
    <w:p w14:paraId="39A40DC3" w14:textId="47E31E4C"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396" w:history="1">
        <w:r w:rsidRPr="00267C47">
          <w:rPr>
            <w:rStyle w:val="Hipervnculo"/>
            <w:noProof/>
          </w:rPr>
          <w:t>3.</w:t>
        </w:r>
        <w:r>
          <w:rPr>
            <w:rFonts w:eastAsiaTheme="minorEastAsia" w:cstheme="minorBidi"/>
            <w:noProof/>
            <w:kern w:val="2"/>
            <w14:ligatures w14:val="standardContextual"/>
          </w:rPr>
          <w:tab/>
        </w:r>
        <w:r w:rsidRPr="00267C47">
          <w:rPr>
            <w:rStyle w:val="Hipervnculo"/>
            <w:noProof/>
          </w:rPr>
          <w:t>Objetivos concretos y metodología de trabajo</w:t>
        </w:r>
        <w:r>
          <w:rPr>
            <w:noProof/>
            <w:webHidden/>
          </w:rPr>
          <w:tab/>
        </w:r>
        <w:r>
          <w:rPr>
            <w:noProof/>
            <w:webHidden/>
          </w:rPr>
          <w:fldChar w:fldCharType="begin"/>
        </w:r>
        <w:r>
          <w:rPr>
            <w:noProof/>
            <w:webHidden/>
          </w:rPr>
          <w:instrText xml:space="preserve"> PAGEREF _Toc198755396 \h </w:instrText>
        </w:r>
        <w:r>
          <w:rPr>
            <w:noProof/>
            <w:webHidden/>
          </w:rPr>
        </w:r>
        <w:r>
          <w:rPr>
            <w:noProof/>
            <w:webHidden/>
          </w:rPr>
          <w:fldChar w:fldCharType="separate"/>
        </w:r>
        <w:r>
          <w:rPr>
            <w:noProof/>
            <w:webHidden/>
          </w:rPr>
          <w:t>12</w:t>
        </w:r>
        <w:r>
          <w:rPr>
            <w:noProof/>
            <w:webHidden/>
          </w:rPr>
          <w:fldChar w:fldCharType="end"/>
        </w:r>
      </w:hyperlink>
    </w:p>
    <w:p w14:paraId="65B0C6E2" w14:textId="2D76D715"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7" w:history="1">
        <w:r w:rsidRPr="00267C47">
          <w:rPr>
            <w:rStyle w:val="Hipervnculo"/>
            <w:noProof/>
          </w:rPr>
          <w:t>3.1.</w:t>
        </w:r>
        <w:r>
          <w:rPr>
            <w:rFonts w:eastAsiaTheme="minorEastAsia" w:cstheme="minorBidi"/>
            <w:noProof/>
            <w:kern w:val="2"/>
            <w14:ligatures w14:val="standardContextual"/>
          </w:rPr>
          <w:tab/>
        </w:r>
        <w:r w:rsidRPr="00267C47">
          <w:rPr>
            <w:rStyle w:val="Hipervnculo"/>
            <w:noProof/>
          </w:rPr>
          <w:t>Objetivo general</w:t>
        </w:r>
        <w:r>
          <w:rPr>
            <w:noProof/>
            <w:webHidden/>
          </w:rPr>
          <w:tab/>
        </w:r>
        <w:r>
          <w:rPr>
            <w:noProof/>
            <w:webHidden/>
          </w:rPr>
          <w:fldChar w:fldCharType="begin"/>
        </w:r>
        <w:r>
          <w:rPr>
            <w:noProof/>
            <w:webHidden/>
          </w:rPr>
          <w:instrText xml:space="preserve"> PAGEREF _Toc198755397 \h </w:instrText>
        </w:r>
        <w:r>
          <w:rPr>
            <w:noProof/>
            <w:webHidden/>
          </w:rPr>
        </w:r>
        <w:r>
          <w:rPr>
            <w:noProof/>
            <w:webHidden/>
          </w:rPr>
          <w:fldChar w:fldCharType="separate"/>
        </w:r>
        <w:r>
          <w:rPr>
            <w:noProof/>
            <w:webHidden/>
          </w:rPr>
          <w:t>12</w:t>
        </w:r>
        <w:r>
          <w:rPr>
            <w:noProof/>
            <w:webHidden/>
          </w:rPr>
          <w:fldChar w:fldCharType="end"/>
        </w:r>
      </w:hyperlink>
    </w:p>
    <w:p w14:paraId="49CAAC29" w14:textId="7B560591"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8" w:history="1">
        <w:r w:rsidRPr="00267C47">
          <w:rPr>
            <w:rStyle w:val="Hipervnculo"/>
            <w:noProof/>
          </w:rPr>
          <w:t>3.2.</w:t>
        </w:r>
        <w:r>
          <w:rPr>
            <w:rFonts w:eastAsiaTheme="minorEastAsia" w:cstheme="minorBidi"/>
            <w:noProof/>
            <w:kern w:val="2"/>
            <w14:ligatures w14:val="standardContextual"/>
          </w:rPr>
          <w:tab/>
        </w:r>
        <w:r w:rsidRPr="00267C47">
          <w:rPr>
            <w:rStyle w:val="Hipervnculo"/>
            <w:noProof/>
          </w:rPr>
          <w:t>Objetivos específicos</w:t>
        </w:r>
        <w:r>
          <w:rPr>
            <w:noProof/>
            <w:webHidden/>
          </w:rPr>
          <w:tab/>
        </w:r>
        <w:r>
          <w:rPr>
            <w:noProof/>
            <w:webHidden/>
          </w:rPr>
          <w:fldChar w:fldCharType="begin"/>
        </w:r>
        <w:r>
          <w:rPr>
            <w:noProof/>
            <w:webHidden/>
          </w:rPr>
          <w:instrText xml:space="preserve"> PAGEREF _Toc198755398 \h </w:instrText>
        </w:r>
        <w:r>
          <w:rPr>
            <w:noProof/>
            <w:webHidden/>
          </w:rPr>
        </w:r>
        <w:r>
          <w:rPr>
            <w:noProof/>
            <w:webHidden/>
          </w:rPr>
          <w:fldChar w:fldCharType="separate"/>
        </w:r>
        <w:r>
          <w:rPr>
            <w:noProof/>
            <w:webHidden/>
          </w:rPr>
          <w:t>13</w:t>
        </w:r>
        <w:r>
          <w:rPr>
            <w:noProof/>
            <w:webHidden/>
          </w:rPr>
          <w:fldChar w:fldCharType="end"/>
        </w:r>
      </w:hyperlink>
    </w:p>
    <w:p w14:paraId="7F3B757C" w14:textId="2D234AC8"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9" w:history="1">
        <w:r w:rsidRPr="00267C47">
          <w:rPr>
            <w:rStyle w:val="Hipervnculo"/>
            <w:noProof/>
          </w:rPr>
          <w:t>3.3.</w:t>
        </w:r>
        <w:r>
          <w:rPr>
            <w:rFonts w:eastAsiaTheme="minorEastAsia" w:cstheme="minorBidi"/>
            <w:noProof/>
            <w:kern w:val="2"/>
            <w14:ligatures w14:val="standardContextual"/>
          </w:rPr>
          <w:tab/>
        </w:r>
        <w:r w:rsidRPr="00267C47">
          <w:rPr>
            <w:rStyle w:val="Hipervnculo"/>
            <w:noProof/>
          </w:rPr>
          <w:t>Metodología del trabajo</w:t>
        </w:r>
        <w:r>
          <w:rPr>
            <w:noProof/>
            <w:webHidden/>
          </w:rPr>
          <w:tab/>
        </w:r>
        <w:r>
          <w:rPr>
            <w:noProof/>
            <w:webHidden/>
          </w:rPr>
          <w:fldChar w:fldCharType="begin"/>
        </w:r>
        <w:r>
          <w:rPr>
            <w:noProof/>
            <w:webHidden/>
          </w:rPr>
          <w:instrText xml:space="preserve"> PAGEREF _Toc198755399 \h </w:instrText>
        </w:r>
        <w:r>
          <w:rPr>
            <w:noProof/>
            <w:webHidden/>
          </w:rPr>
        </w:r>
        <w:r>
          <w:rPr>
            <w:noProof/>
            <w:webHidden/>
          </w:rPr>
          <w:fldChar w:fldCharType="separate"/>
        </w:r>
        <w:r>
          <w:rPr>
            <w:noProof/>
            <w:webHidden/>
          </w:rPr>
          <w:t>13</w:t>
        </w:r>
        <w:r>
          <w:rPr>
            <w:noProof/>
            <w:webHidden/>
          </w:rPr>
          <w:fldChar w:fldCharType="end"/>
        </w:r>
      </w:hyperlink>
    </w:p>
    <w:p w14:paraId="27171906" w14:textId="7C5BCD6D"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00" w:history="1">
        <w:r w:rsidRPr="00267C47">
          <w:rPr>
            <w:rStyle w:val="Hipervnculo"/>
            <w:noProof/>
          </w:rPr>
          <w:t>4.</w:t>
        </w:r>
        <w:r>
          <w:rPr>
            <w:rFonts w:eastAsiaTheme="minorEastAsia" w:cstheme="minorBidi"/>
            <w:noProof/>
            <w:kern w:val="2"/>
            <w14:ligatures w14:val="standardContextual"/>
          </w:rPr>
          <w:tab/>
        </w:r>
        <w:r w:rsidRPr="00267C47">
          <w:rPr>
            <w:rStyle w:val="Hipervnculo"/>
            <w:noProof/>
          </w:rPr>
          <w:t>Desarrollo específico de la contribución</w:t>
        </w:r>
        <w:r>
          <w:rPr>
            <w:noProof/>
            <w:webHidden/>
          </w:rPr>
          <w:tab/>
        </w:r>
        <w:r>
          <w:rPr>
            <w:noProof/>
            <w:webHidden/>
          </w:rPr>
          <w:fldChar w:fldCharType="begin"/>
        </w:r>
        <w:r>
          <w:rPr>
            <w:noProof/>
            <w:webHidden/>
          </w:rPr>
          <w:instrText xml:space="preserve"> PAGEREF _Toc198755400 \h </w:instrText>
        </w:r>
        <w:r>
          <w:rPr>
            <w:noProof/>
            <w:webHidden/>
          </w:rPr>
        </w:r>
        <w:r>
          <w:rPr>
            <w:noProof/>
            <w:webHidden/>
          </w:rPr>
          <w:fldChar w:fldCharType="separate"/>
        </w:r>
        <w:r>
          <w:rPr>
            <w:noProof/>
            <w:webHidden/>
          </w:rPr>
          <w:t>15</w:t>
        </w:r>
        <w:r>
          <w:rPr>
            <w:noProof/>
            <w:webHidden/>
          </w:rPr>
          <w:fldChar w:fldCharType="end"/>
        </w:r>
      </w:hyperlink>
    </w:p>
    <w:p w14:paraId="3C27C223" w14:textId="5A8C8CB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1" w:history="1">
        <w:r w:rsidRPr="00267C47">
          <w:rPr>
            <w:rStyle w:val="Hipervnculo"/>
            <w:noProof/>
          </w:rPr>
          <w:t>4.1.</w:t>
        </w:r>
        <w:r>
          <w:rPr>
            <w:rFonts w:eastAsiaTheme="minorEastAsia" w:cstheme="minorBidi"/>
            <w:noProof/>
            <w:kern w:val="2"/>
            <w14:ligatures w14:val="standardContextual"/>
          </w:rPr>
          <w:tab/>
        </w:r>
        <w:r w:rsidRPr="00267C47">
          <w:rPr>
            <w:rStyle w:val="Hipervnculo"/>
            <w:noProof/>
          </w:rPr>
          <w:t>Diseño Funcional</w:t>
        </w:r>
        <w:r>
          <w:rPr>
            <w:noProof/>
            <w:webHidden/>
          </w:rPr>
          <w:tab/>
        </w:r>
        <w:r>
          <w:rPr>
            <w:noProof/>
            <w:webHidden/>
          </w:rPr>
          <w:fldChar w:fldCharType="begin"/>
        </w:r>
        <w:r>
          <w:rPr>
            <w:noProof/>
            <w:webHidden/>
          </w:rPr>
          <w:instrText xml:space="preserve"> PAGEREF _Toc198755401 \h </w:instrText>
        </w:r>
        <w:r>
          <w:rPr>
            <w:noProof/>
            <w:webHidden/>
          </w:rPr>
        </w:r>
        <w:r>
          <w:rPr>
            <w:noProof/>
            <w:webHidden/>
          </w:rPr>
          <w:fldChar w:fldCharType="separate"/>
        </w:r>
        <w:r>
          <w:rPr>
            <w:noProof/>
            <w:webHidden/>
          </w:rPr>
          <w:t>15</w:t>
        </w:r>
        <w:r>
          <w:rPr>
            <w:noProof/>
            <w:webHidden/>
          </w:rPr>
          <w:fldChar w:fldCharType="end"/>
        </w:r>
      </w:hyperlink>
    </w:p>
    <w:p w14:paraId="5C4F9314" w14:textId="5D7F553A"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2" w:history="1">
        <w:r w:rsidRPr="00267C47">
          <w:rPr>
            <w:rStyle w:val="Hipervnculo"/>
            <w:noProof/>
          </w:rPr>
          <w:t>4.1.1.</w:t>
        </w:r>
        <w:r>
          <w:rPr>
            <w:rFonts w:eastAsiaTheme="minorEastAsia" w:cstheme="minorBidi"/>
            <w:noProof/>
            <w:kern w:val="2"/>
            <w14:ligatures w14:val="standardContextual"/>
          </w:rPr>
          <w:tab/>
        </w:r>
        <w:r w:rsidRPr="00267C47">
          <w:rPr>
            <w:rStyle w:val="Hipervnculo"/>
            <w:noProof/>
          </w:rPr>
          <w:t>Diseño conceptual</w:t>
        </w:r>
        <w:r>
          <w:rPr>
            <w:noProof/>
            <w:webHidden/>
          </w:rPr>
          <w:tab/>
        </w:r>
        <w:r>
          <w:rPr>
            <w:noProof/>
            <w:webHidden/>
          </w:rPr>
          <w:fldChar w:fldCharType="begin"/>
        </w:r>
        <w:r>
          <w:rPr>
            <w:noProof/>
            <w:webHidden/>
          </w:rPr>
          <w:instrText xml:space="preserve"> PAGEREF _Toc198755402 \h </w:instrText>
        </w:r>
        <w:r>
          <w:rPr>
            <w:noProof/>
            <w:webHidden/>
          </w:rPr>
        </w:r>
        <w:r>
          <w:rPr>
            <w:noProof/>
            <w:webHidden/>
          </w:rPr>
          <w:fldChar w:fldCharType="separate"/>
        </w:r>
        <w:r>
          <w:rPr>
            <w:noProof/>
            <w:webHidden/>
          </w:rPr>
          <w:t>15</w:t>
        </w:r>
        <w:r>
          <w:rPr>
            <w:noProof/>
            <w:webHidden/>
          </w:rPr>
          <w:fldChar w:fldCharType="end"/>
        </w:r>
      </w:hyperlink>
    </w:p>
    <w:p w14:paraId="73CA425A" w14:textId="6912AA1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3" w:history="1">
        <w:r w:rsidRPr="00267C47">
          <w:rPr>
            <w:rStyle w:val="Hipervnculo"/>
            <w:noProof/>
          </w:rPr>
          <w:t>4.1.2.</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_Toc198755403 \h </w:instrText>
        </w:r>
        <w:r>
          <w:rPr>
            <w:noProof/>
            <w:webHidden/>
          </w:rPr>
        </w:r>
        <w:r>
          <w:rPr>
            <w:noProof/>
            <w:webHidden/>
          </w:rPr>
          <w:fldChar w:fldCharType="separate"/>
        </w:r>
        <w:r>
          <w:rPr>
            <w:noProof/>
            <w:webHidden/>
          </w:rPr>
          <w:t>17</w:t>
        </w:r>
        <w:r>
          <w:rPr>
            <w:noProof/>
            <w:webHidden/>
          </w:rPr>
          <w:fldChar w:fldCharType="end"/>
        </w:r>
      </w:hyperlink>
    </w:p>
    <w:p w14:paraId="3160599A" w14:textId="52FEBF94"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4" w:history="1">
        <w:r w:rsidRPr="00267C47">
          <w:rPr>
            <w:rStyle w:val="Hipervnculo"/>
            <w:noProof/>
          </w:rPr>
          <w:t>4.1.3.</w:t>
        </w:r>
        <w:r>
          <w:rPr>
            <w:rFonts w:eastAsiaTheme="minorEastAsia" w:cstheme="minorBidi"/>
            <w:noProof/>
            <w:kern w:val="2"/>
            <w14:ligatures w14:val="standardContextual"/>
          </w:rPr>
          <w:tab/>
        </w:r>
        <w:r w:rsidRPr="00267C47">
          <w:rPr>
            <w:rStyle w:val="Hipervnculo"/>
            <w:noProof/>
          </w:rPr>
          <w:t>Descripción del sistema software desarrollado</w:t>
        </w:r>
        <w:r>
          <w:rPr>
            <w:noProof/>
            <w:webHidden/>
          </w:rPr>
          <w:tab/>
        </w:r>
        <w:r>
          <w:rPr>
            <w:noProof/>
            <w:webHidden/>
          </w:rPr>
          <w:fldChar w:fldCharType="begin"/>
        </w:r>
        <w:r>
          <w:rPr>
            <w:noProof/>
            <w:webHidden/>
          </w:rPr>
          <w:instrText xml:space="preserve"> PAGEREF _Toc198755404 \h </w:instrText>
        </w:r>
        <w:r>
          <w:rPr>
            <w:noProof/>
            <w:webHidden/>
          </w:rPr>
        </w:r>
        <w:r>
          <w:rPr>
            <w:noProof/>
            <w:webHidden/>
          </w:rPr>
          <w:fldChar w:fldCharType="separate"/>
        </w:r>
        <w:r>
          <w:rPr>
            <w:noProof/>
            <w:webHidden/>
          </w:rPr>
          <w:t>18</w:t>
        </w:r>
        <w:r>
          <w:rPr>
            <w:noProof/>
            <w:webHidden/>
          </w:rPr>
          <w:fldChar w:fldCharType="end"/>
        </w:r>
      </w:hyperlink>
    </w:p>
    <w:p w14:paraId="585A39CB" w14:textId="4385743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5" w:history="1">
        <w:r w:rsidRPr="00267C47">
          <w:rPr>
            <w:rStyle w:val="Hipervnculo"/>
            <w:noProof/>
          </w:rPr>
          <w:t>4.1.4.</w:t>
        </w:r>
        <w:r>
          <w:rPr>
            <w:rFonts w:eastAsiaTheme="minorEastAsia" w:cstheme="minorBidi"/>
            <w:noProof/>
            <w:kern w:val="2"/>
            <w14:ligatures w14:val="standardContextual"/>
          </w:rPr>
          <w:tab/>
        </w:r>
        <w:r w:rsidRPr="00267C47">
          <w:rPr>
            <w:rStyle w:val="Hipervnculo"/>
            <w:noProof/>
          </w:rPr>
          <w:t>Evaluación</w:t>
        </w:r>
        <w:r>
          <w:rPr>
            <w:noProof/>
            <w:webHidden/>
          </w:rPr>
          <w:tab/>
        </w:r>
        <w:r>
          <w:rPr>
            <w:noProof/>
            <w:webHidden/>
          </w:rPr>
          <w:fldChar w:fldCharType="begin"/>
        </w:r>
        <w:r>
          <w:rPr>
            <w:noProof/>
            <w:webHidden/>
          </w:rPr>
          <w:instrText xml:space="preserve"> PAGEREF _Toc198755405 \h </w:instrText>
        </w:r>
        <w:r>
          <w:rPr>
            <w:noProof/>
            <w:webHidden/>
          </w:rPr>
        </w:r>
        <w:r>
          <w:rPr>
            <w:noProof/>
            <w:webHidden/>
          </w:rPr>
          <w:fldChar w:fldCharType="separate"/>
        </w:r>
        <w:r>
          <w:rPr>
            <w:noProof/>
            <w:webHidden/>
          </w:rPr>
          <w:t>18</w:t>
        </w:r>
        <w:r>
          <w:rPr>
            <w:noProof/>
            <w:webHidden/>
          </w:rPr>
          <w:fldChar w:fldCharType="end"/>
        </w:r>
      </w:hyperlink>
    </w:p>
    <w:p w14:paraId="1867FA37" w14:textId="054E08C7"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6" w:history="1">
        <w:r w:rsidRPr="00267C47">
          <w:rPr>
            <w:rStyle w:val="Hipervnculo"/>
            <w:noProof/>
          </w:rPr>
          <w:t>4.2.</w:t>
        </w:r>
        <w:r>
          <w:rPr>
            <w:rFonts w:eastAsiaTheme="minorEastAsia" w:cstheme="minorBidi"/>
            <w:noProof/>
            <w:kern w:val="2"/>
            <w14:ligatures w14:val="standardContextual"/>
          </w:rPr>
          <w:tab/>
        </w:r>
        <w:r w:rsidRPr="00267C47">
          <w:rPr>
            <w:rStyle w:val="Hipervnculo"/>
            <w:noProof/>
          </w:rPr>
          <w:t>Levantamiento de requisitos</w:t>
        </w:r>
        <w:r>
          <w:rPr>
            <w:noProof/>
            <w:webHidden/>
          </w:rPr>
          <w:tab/>
        </w:r>
        <w:r>
          <w:rPr>
            <w:noProof/>
            <w:webHidden/>
          </w:rPr>
          <w:fldChar w:fldCharType="begin"/>
        </w:r>
        <w:r>
          <w:rPr>
            <w:noProof/>
            <w:webHidden/>
          </w:rPr>
          <w:instrText xml:space="preserve"> PAGEREF _Toc198755406 \h </w:instrText>
        </w:r>
        <w:r>
          <w:rPr>
            <w:noProof/>
            <w:webHidden/>
          </w:rPr>
        </w:r>
        <w:r>
          <w:rPr>
            <w:noProof/>
            <w:webHidden/>
          </w:rPr>
          <w:fldChar w:fldCharType="separate"/>
        </w:r>
        <w:r>
          <w:rPr>
            <w:noProof/>
            <w:webHidden/>
          </w:rPr>
          <w:t>18</w:t>
        </w:r>
        <w:r>
          <w:rPr>
            <w:noProof/>
            <w:webHidden/>
          </w:rPr>
          <w:fldChar w:fldCharType="end"/>
        </w:r>
      </w:hyperlink>
    </w:p>
    <w:p w14:paraId="67F6BECF" w14:textId="5FE90E7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7" w:history="1">
        <w:r w:rsidRPr="00267C47">
          <w:rPr>
            <w:rStyle w:val="Hipervnculo"/>
            <w:noProof/>
          </w:rPr>
          <w:t>4.2.1.</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_Toc198755407 \h </w:instrText>
        </w:r>
        <w:r>
          <w:rPr>
            <w:noProof/>
            <w:webHidden/>
          </w:rPr>
        </w:r>
        <w:r>
          <w:rPr>
            <w:noProof/>
            <w:webHidden/>
          </w:rPr>
          <w:fldChar w:fldCharType="separate"/>
        </w:r>
        <w:r>
          <w:rPr>
            <w:noProof/>
            <w:webHidden/>
          </w:rPr>
          <w:t>18</w:t>
        </w:r>
        <w:r>
          <w:rPr>
            <w:noProof/>
            <w:webHidden/>
          </w:rPr>
          <w:fldChar w:fldCharType="end"/>
        </w:r>
      </w:hyperlink>
    </w:p>
    <w:p w14:paraId="0002F933" w14:textId="1BF7F3D5"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8" w:history="1">
        <w:r w:rsidRPr="00267C47">
          <w:rPr>
            <w:rStyle w:val="Hipervnculo"/>
            <w:noProof/>
          </w:rPr>
          <w:t>4.2.2.</w:t>
        </w:r>
        <w:r>
          <w:rPr>
            <w:rFonts w:eastAsiaTheme="minorEastAsia" w:cstheme="minorBidi"/>
            <w:noProof/>
            <w:kern w:val="2"/>
            <w14:ligatures w14:val="standardContextual"/>
          </w:rPr>
          <w:tab/>
        </w:r>
        <w:r w:rsidRPr="00267C47">
          <w:rPr>
            <w:rStyle w:val="Hipervnculo"/>
            <w:noProof/>
          </w:rPr>
          <w:t>Descripción de la planificación del proyecto de desarrollo de software</w:t>
        </w:r>
        <w:r>
          <w:rPr>
            <w:noProof/>
            <w:webHidden/>
          </w:rPr>
          <w:tab/>
        </w:r>
        <w:r>
          <w:rPr>
            <w:noProof/>
            <w:webHidden/>
          </w:rPr>
          <w:fldChar w:fldCharType="begin"/>
        </w:r>
        <w:r>
          <w:rPr>
            <w:noProof/>
            <w:webHidden/>
          </w:rPr>
          <w:instrText xml:space="preserve"> PAGEREF _Toc198755408 \h </w:instrText>
        </w:r>
        <w:r>
          <w:rPr>
            <w:noProof/>
            <w:webHidden/>
          </w:rPr>
        </w:r>
        <w:r>
          <w:rPr>
            <w:noProof/>
            <w:webHidden/>
          </w:rPr>
          <w:fldChar w:fldCharType="separate"/>
        </w:r>
        <w:r>
          <w:rPr>
            <w:noProof/>
            <w:webHidden/>
          </w:rPr>
          <w:t>18</w:t>
        </w:r>
        <w:r>
          <w:rPr>
            <w:noProof/>
            <w:webHidden/>
          </w:rPr>
          <w:fldChar w:fldCharType="end"/>
        </w:r>
      </w:hyperlink>
    </w:p>
    <w:p w14:paraId="0D1EBF85" w14:textId="7214968B"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9" w:history="1">
        <w:r w:rsidRPr="00267C47">
          <w:rPr>
            <w:rStyle w:val="Hipervnculo"/>
            <w:noProof/>
          </w:rPr>
          <w:t>4.3.</w:t>
        </w:r>
        <w:r>
          <w:rPr>
            <w:rFonts w:eastAsiaTheme="minorEastAsia" w:cstheme="minorBidi"/>
            <w:noProof/>
            <w:kern w:val="2"/>
            <w14:ligatures w14:val="standardContextual"/>
          </w:rPr>
          <w:tab/>
        </w:r>
        <w:r w:rsidRPr="00267C47">
          <w:rPr>
            <w:rStyle w:val="Hipervnculo"/>
            <w:noProof/>
          </w:rPr>
          <w:t>Tipo 3. Desarrollo de metodología</w:t>
        </w:r>
        <w:r>
          <w:rPr>
            <w:noProof/>
            <w:webHidden/>
          </w:rPr>
          <w:tab/>
        </w:r>
        <w:r>
          <w:rPr>
            <w:noProof/>
            <w:webHidden/>
          </w:rPr>
          <w:fldChar w:fldCharType="begin"/>
        </w:r>
        <w:r>
          <w:rPr>
            <w:noProof/>
            <w:webHidden/>
          </w:rPr>
          <w:instrText xml:space="preserve"> PAGEREF _Toc198755409 \h </w:instrText>
        </w:r>
        <w:r>
          <w:rPr>
            <w:noProof/>
            <w:webHidden/>
          </w:rPr>
        </w:r>
        <w:r>
          <w:rPr>
            <w:noProof/>
            <w:webHidden/>
          </w:rPr>
          <w:fldChar w:fldCharType="separate"/>
        </w:r>
        <w:r>
          <w:rPr>
            <w:noProof/>
            <w:webHidden/>
          </w:rPr>
          <w:t>18</w:t>
        </w:r>
        <w:r>
          <w:rPr>
            <w:noProof/>
            <w:webHidden/>
          </w:rPr>
          <w:fldChar w:fldCharType="end"/>
        </w:r>
      </w:hyperlink>
    </w:p>
    <w:p w14:paraId="6FA60850" w14:textId="51AA6FB7"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0" w:history="1">
        <w:r w:rsidRPr="00267C47">
          <w:rPr>
            <w:rStyle w:val="Hipervnculo"/>
            <w:noProof/>
          </w:rPr>
          <w:t>4.3.1.</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_Toc198755410 \h </w:instrText>
        </w:r>
        <w:r>
          <w:rPr>
            <w:noProof/>
            <w:webHidden/>
          </w:rPr>
        </w:r>
        <w:r>
          <w:rPr>
            <w:noProof/>
            <w:webHidden/>
          </w:rPr>
          <w:fldChar w:fldCharType="separate"/>
        </w:r>
        <w:r>
          <w:rPr>
            <w:noProof/>
            <w:webHidden/>
          </w:rPr>
          <w:t>18</w:t>
        </w:r>
        <w:r>
          <w:rPr>
            <w:noProof/>
            <w:webHidden/>
          </w:rPr>
          <w:fldChar w:fldCharType="end"/>
        </w:r>
      </w:hyperlink>
    </w:p>
    <w:p w14:paraId="4F99D92C" w14:textId="3CC3966D"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1" w:history="1">
        <w:r w:rsidRPr="00267C47">
          <w:rPr>
            <w:rStyle w:val="Hipervnculo"/>
            <w:noProof/>
          </w:rPr>
          <w:t>4.3.2.</w:t>
        </w:r>
        <w:r>
          <w:rPr>
            <w:rFonts w:eastAsiaTheme="minorEastAsia" w:cstheme="minorBidi"/>
            <w:noProof/>
            <w:kern w:val="2"/>
            <w14:ligatures w14:val="standardContextual"/>
          </w:rPr>
          <w:tab/>
        </w:r>
        <w:r w:rsidRPr="00267C47">
          <w:rPr>
            <w:rStyle w:val="Hipervnculo"/>
            <w:noProof/>
          </w:rPr>
          <w:t>Descripción de la metodología</w:t>
        </w:r>
        <w:r>
          <w:rPr>
            <w:noProof/>
            <w:webHidden/>
          </w:rPr>
          <w:tab/>
        </w:r>
        <w:r>
          <w:rPr>
            <w:noProof/>
            <w:webHidden/>
          </w:rPr>
          <w:fldChar w:fldCharType="begin"/>
        </w:r>
        <w:r>
          <w:rPr>
            <w:noProof/>
            <w:webHidden/>
          </w:rPr>
          <w:instrText xml:space="preserve"> PAGEREF _Toc198755411 \h </w:instrText>
        </w:r>
        <w:r>
          <w:rPr>
            <w:noProof/>
            <w:webHidden/>
          </w:rPr>
        </w:r>
        <w:r>
          <w:rPr>
            <w:noProof/>
            <w:webHidden/>
          </w:rPr>
          <w:fldChar w:fldCharType="separate"/>
        </w:r>
        <w:r>
          <w:rPr>
            <w:noProof/>
            <w:webHidden/>
          </w:rPr>
          <w:t>19</w:t>
        </w:r>
        <w:r>
          <w:rPr>
            <w:noProof/>
            <w:webHidden/>
          </w:rPr>
          <w:fldChar w:fldCharType="end"/>
        </w:r>
      </w:hyperlink>
    </w:p>
    <w:p w14:paraId="5C2D544F" w14:textId="2C108B8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2" w:history="1">
        <w:r w:rsidRPr="00267C47">
          <w:rPr>
            <w:rStyle w:val="Hipervnculo"/>
            <w:noProof/>
          </w:rPr>
          <w:t>4.3.3.</w:t>
        </w:r>
        <w:r>
          <w:rPr>
            <w:rFonts w:eastAsiaTheme="minorEastAsia" w:cstheme="minorBidi"/>
            <w:noProof/>
            <w:kern w:val="2"/>
            <w14:ligatures w14:val="standardContextual"/>
          </w:rPr>
          <w:tab/>
        </w:r>
        <w:r w:rsidRPr="00267C47">
          <w:rPr>
            <w:rStyle w:val="Hipervnculo"/>
            <w:noProof/>
          </w:rPr>
          <w:t>Evaluación</w:t>
        </w:r>
        <w:r>
          <w:rPr>
            <w:noProof/>
            <w:webHidden/>
          </w:rPr>
          <w:tab/>
        </w:r>
        <w:r>
          <w:rPr>
            <w:noProof/>
            <w:webHidden/>
          </w:rPr>
          <w:fldChar w:fldCharType="begin"/>
        </w:r>
        <w:r>
          <w:rPr>
            <w:noProof/>
            <w:webHidden/>
          </w:rPr>
          <w:instrText xml:space="preserve"> PAGEREF _Toc198755412 \h </w:instrText>
        </w:r>
        <w:r>
          <w:rPr>
            <w:noProof/>
            <w:webHidden/>
          </w:rPr>
        </w:r>
        <w:r>
          <w:rPr>
            <w:noProof/>
            <w:webHidden/>
          </w:rPr>
          <w:fldChar w:fldCharType="separate"/>
        </w:r>
        <w:r>
          <w:rPr>
            <w:noProof/>
            <w:webHidden/>
          </w:rPr>
          <w:t>19</w:t>
        </w:r>
        <w:r>
          <w:rPr>
            <w:noProof/>
            <w:webHidden/>
          </w:rPr>
          <w:fldChar w:fldCharType="end"/>
        </w:r>
      </w:hyperlink>
    </w:p>
    <w:p w14:paraId="5208470B" w14:textId="62E4F70B"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13" w:history="1">
        <w:r w:rsidRPr="00267C47">
          <w:rPr>
            <w:rStyle w:val="Hipervnculo"/>
            <w:noProof/>
          </w:rPr>
          <w:t>5.</w:t>
        </w:r>
        <w:r>
          <w:rPr>
            <w:rFonts w:eastAsiaTheme="minorEastAsia" w:cstheme="minorBidi"/>
            <w:noProof/>
            <w:kern w:val="2"/>
            <w14:ligatures w14:val="standardContextual"/>
          </w:rPr>
          <w:tab/>
        </w:r>
        <w:r w:rsidRPr="00267C47">
          <w:rPr>
            <w:rStyle w:val="Hipervnculo"/>
            <w:noProof/>
          </w:rPr>
          <w:t>Conclusiones y trabajo futuro</w:t>
        </w:r>
        <w:r>
          <w:rPr>
            <w:noProof/>
            <w:webHidden/>
          </w:rPr>
          <w:tab/>
        </w:r>
        <w:r>
          <w:rPr>
            <w:noProof/>
            <w:webHidden/>
          </w:rPr>
          <w:fldChar w:fldCharType="begin"/>
        </w:r>
        <w:r>
          <w:rPr>
            <w:noProof/>
            <w:webHidden/>
          </w:rPr>
          <w:instrText xml:space="preserve"> PAGEREF _Toc198755413 \h </w:instrText>
        </w:r>
        <w:r>
          <w:rPr>
            <w:noProof/>
            <w:webHidden/>
          </w:rPr>
        </w:r>
        <w:r>
          <w:rPr>
            <w:noProof/>
            <w:webHidden/>
          </w:rPr>
          <w:fldChar w:fldCharType="separate"/>
        </w:r>
        <w:r>
          <w:rPr>
            <w:noProof/>
            <w:webHidden/>
          </w:rPr>
          <w:t>20</w:t>
        </w:r>
        <w:r>
          <w:rPr>
            <w:noProof/>
            <w:webHidden/>
          </w:rPr>
          <w:fldChar w:fldCharType="end"/>
        </w:r>
      </w:hyperlink>
    </w:p>
    <w:p w14:paraId="229A63DD" w14:textId="1FCB2631"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14" w:history="1">
        <w:r w:rsidRPr="00267C47">
          <w:rPr>
            <w:rStyle w:val="Hipervnculo"/>
            <w:noProof/>
          </w:rPr>
          <w:t>5.1.</w:t>
        </w:r>
        <w:r>
          <w:rPr>
            <w:rFonts w:eastAsiaTheme="minorEastAsia" w:cstheme="minorBidi"/>
            <w:noProof/>
            <w:kern w:val="2"/>
            <w14:ligatures w14:val="standardContextual"/>
          </w:rPr>
          <w:tab/>
        </w:r>
        <w:r w:rsidRPr="00267C47">
          <w:rPr>
            <w:rStyle w:val="Hipervnculo"/>
            <w:noProof/>
          </w:rPr>
          <w:t>Conclusiones</w:t>
        </w:r>
        <w:r>
          <w:rPr>
            <w:noProof/>
            <w:webHidden/>
          </w:rPr>
          <w:tab/>
        </w:r>
        <w:r>
          <w:rPr>
            <w:noProof/>
            <w:webHidden/>
          </w:rPr>
          <w:fldChar w:fldCharType="begin"/>
        </w:r>
        <w:r>
          <w:rPr>
            <w:noProof/>
            <w:webHidden/>
          </w:rPr>
          <w:instrText xml:space="preserve"> PAGEREF _Toc198755414 \h </w:instrText>
        </w:r>
        <w:r>
          <w:rPr>
            <w:noProof/>
            <w:webHidden/>
          </w:rPr>
        </w:r>
        <w:r>
          <w:rPr>
            <w:noProof/>
            <w:webHidden/>
          </w:rPr>
          <w:fldChar w:fldCharType="separate"/>
        </w:r>
        <w:r>
          <w:rPr>
            <w:noProof/>
            <w:webHidden/>
          </w:rPr>
          <w:t>20</w:t>
        </w:r>
        <w:r>
          <w:rPr>
            <w:noProof/>
            <w:webHidden/>
          </w:rPr>
          <w:fldChar w:fldCharType="end"/>
        </w:r>
      </w:hyperlink>
    </w:p>
    <w:p w14:paraId="17F5DA39" w14:textId="7D440F5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15" w:history="1">
        <w:r w:rsidRPr="00267C47">
          <w:rPr>
            <w:rStyle w:val="Hipervnculo"/>
            <w:noProof/>
          </w:rPr>
          <w:t>5.2.</w:t>
        </w:r>
        <w:r>
          <w:rPr>
            <w:rFonts w:eastAsiaTheme="minorEastAsia" w:cstheme="minorBidi"/>
            <w:noProof/>
            <w:kern w:val="2"/>
            <w14:ligatures w14:val="standardContextual"/>
          </w:rPr>
          <w:tab/>
        </w:r>
        <w:r w:rsidRPr="00267C47">
          <w:rPr>
            <w:rStyle w:val="Hipervnculo"/>
            <w:noProof/>
          </w:rPr>
          <w:t>Trabajo futuro</w:t>
        </w:r>
        <w:r>
          <w:rPr>
            <w:noProof/>
            <w:webHidden/>
          </w:rPr>
          <w:tab/>
        </w:r>
        <w:r>
          <w:rPr>
            <w:noProof/>
            <w:webHidden/>
          </w:rPr>
          <w:fldChar w:fldCharType="begin"/>
        </w:r>
        <w:r>
          <w:rPr>
            <w:noProof/>
            <w:webHidden/>
          </w:rPr>
          <w:instrText xml:space="preserve"> PAGEREF _Toc198755415 \h </w:instrText>
        </w:r>
        <w:r>
          <w:rPr>
            <w:noProof/>
            <w:webHidden/>
          </w:rPr>
        </w:r>
        <w:r>
          <w:rPr>
            <w:noProof/>
            <w:webHidden/>
          </w:rPr>
          <w:fldChar w:fldCharType="separate"/>
        </w:r>
        <w:r>
          <w:rPr>
            <w:noProof/>
            <w:webHidden/>
          </w:rPr>
          <w:t>20</w:t>
        </w:r>
        <w:r>
          <w:rPr>
            <w:noProof/>
            <w:webHidden/>
          </w:rPr>
          <w:fldChar w:fldCharType="end"/>
        </w:r>
      </w:hyperlink>
    </w:p>
    <w:p w14:paraId="4DC17461" w14:textId="4795F305" w:rsidR="009F26EE" w:rsidRDefault="009F26EE">
      <w:pPr>
        <w:pStyle w:val="TDC1"/>
        <w:tabs>
          <w:tab w:val="right" w:leader="dot" w:pos="9061"/>
        </w:tabs>
        <w:rPr>
          <w:rFonts w:eastAsiaTheme="minorEastAsia" w:cstheme="minorBidi"/>
          <w:noProof/>
          <w:kern w:val="2"/>
          <w14:ligatures w14:val="standardContextual"/>
        </w:rPr>
      </w:pPr>
      <w:hyperlink w:anchor="_Toc198755416" w:history="1">
        <w:r w:rsidRPr="00267C47">
          <w:rPr>
            <w:rStyle w:val="Hipervnculo"/>
            <w:noProof/>
          </w:rPr>
          <w:t>Referencias bibliográficas</w:t>
        </w:r>
        <w:r>
          <w:rPr>
            <w:noProof/>
            <w:webHidden/>
          </w:rPr>
          <w:tab/>
        </w:r>
        <w:r>
          <w:rPr>
            <w:noProof/>
            <w:webHidden/>
          </w:rPr>
          <w:fldChar w:fldCharType="begin"/>
        </w:r>
        <w:r>
          <w:rPr>
            <w:noProof/>
            <w:webHidden/>
          </w:rPr>
          <w:instrText xml:space="preserve"> PAGEREF _Toc198755416 \h </w:instrText>
        </w:r>
        <w:r>
          <w:rPr>
            <w:noProof/>
            <w:webHidden/>
          </w:rPr>
        </w:r>
        <w:r>
          <w:rPr>
            <w:noProof/>
            <w:webHidden/>
          </w:rPr>
          <w:fldChar w:fldCharType="separate"/>
        </w:r>
        <w:r>
          <w:rPr>
            <w:noProof/>
            <w:webHidden/>
          </w:rPr>
          <w:t>21</w:t>
        </w:r>
        <w:r>
          <w:rPr>
            <w:noProof/>
            <w:webHidden/>
          </w:rPr>
          <w:fldChar w:fldCharType="end"/>
        </w:r>
      </w:hyperlink>
    </w:p>
    <w:p w14:paraId="119A8582" w14:textId="5B816ADD"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17" w:history="1">
        <w:r w:rsidRPr="00267C47">
          <w:rPr>
            <w:rStyle w:val="Hipervnculo"/>
            <w:noProof/>
          </w:rPr>
          <w:t>6.</w:t>
        </w:r>
        <w:r>
          <w:rPr>
            <w:rFonts w:eastAsiaTheme="minorEastAsia" w:cstheme="minorBidi"/>
            <w:noProof/>
            <w:kern w:val="2"/>
            <w14:ligatures w14:val="standardContextual"/>
          </w:rPr>
          <w:tab/>
        </w:r>
        <w:r w:rsidRPr="00267C47">
          <w:rPr>
            <w:rStyle w:val="Hipervnculo"/>
            <w:noProof/>
          </w:rPr>
          <w:t>Bibliografía</w:t>
        </w:r>
        <w:r>
          <w:rPr>
            <w:noProof/>
            <w:webHidden/>
          </w:rPr>
          <w:tab/>
        </w:r>
        <w:r>
          <w:rPr>
            <w:noProof/>
            <w:webHidden/>
          </w:rPr>
          <w:fldChar w:fldCharType="begin"/>
        </w:r>
        <w:r>
          <w:rPr>
            <w:noProof/>
            <w:webHidden/>
          </w:rPr>
          <w:instrText xml:space="preserve"> PAGEREF _Toc198755417 \h </w:instrText>
        </w:r>
        <w:r>
          <w:rPr>
            <w:noProof/>
            <w:webHidden/>
          </w:rPr>
        </w:r>
        <w:r>
          <w:rPr>
            <w:noProof/>
            <w:webHidden/>
          </w:rPr>
          <w:fldChar w:fldCharType="separate"/>
        </w:r>
        <w:r>
          <w:rPr>
            <w:noProof/>
            <w:webHidden/>
          </w:rPr>
          <w:t>21</w:t>
        </w:r>
        <w:r>
          <w:rPr>
            <w:noProof/>
            <w:webHidden/>
          </w:rPr>
          <w:fldChar w:fldCharType="end"/>
        </w:r>
      </w:hyperlink>
    </w:p>
    <w:p w14:paraId="70007EA7" w14:textId="6F5E856F" w:rsidR="009F26EE" w:rsidRDefault="009F26EE">
      <w:pPr>
        <w:pStyle w:val="TDC1"/>
        <w:tabs>
          <w:tab w:val="left" w:pos="1200"/>
          <w:tab w:val="right" w:leader="dot" w:pos="9061"/>
        </w:tabs>
        <w:rPr>
          <w:rFonts w:eastAsiaTheme="minorEastAsia" w:cstheme="minorBidi"/>
          <w:noProof/>
          <w:kern w:val="2"/>
          <w14:ligatures w14:val="standardContextual"/>
        </w:rPr>
      </w:pPr>
      <w:hyperlink w:anchor="_Toc198755418" w:history="1">
        <w:r w:rsidRPr="00267C47">
          <w:rPr>
            <w:rStyle w:val="Hipervnculo"/>
            <w:noProof/>
          </w:rPr>
          <w:t>Anexo A.</w:t>
        </w:r>
        <w:r>
          <w:rPr>
            <w:rFonts w:eastAsiaTheme="minorEastAsia" w:cstheme="minorBidi"/>
            <w:noProof/>
            <w:kern w:val="2"/>
            <w14:ligatures w14:val="standardContextual"/>
          </w:rPr>
          <w:tab/>
        </w:r>
        <w:r w:rsidRPr="00267C47">
          <w:rPr>
            <w:rStyle w:val="Hipervnculo"/>
            <w:noProof/>
          </w:rPr>
          <w:t>Artículo</w:t>
        </w:r>
        <w:r>
          <w:rPr>
            <w:noProof/>
            <w:webHidden/>
          </w:rPr>
          <w:tab/>
        </w:r>
        <w:r>
          <w:rPr>
            <w:noProof/>
            <w:webHidden/>
          </w:rPr>
          <w:fldChar w:fldCharType="begin"/>
        </w:r>
        <w:r>
          <w:rPr>
            <w:noProof/>
            <w:webHidden/>
          </w:rPr>
          <w:instrText xml:space="preserve"> PAGEREF _Toc198755418 \h </w:instrText>
        </w:r>
        <w:r>
          <w:rPr>
            <w:noProof/>
            <w:webHidden/>
          </w:rPr>
        </w:r>
        <w:r>
          <w:rPr>
            <w:noProof/>
            <w:webHidden/>
          </w:rPr>
          <w:fldChar w:fldCharType="separate"/>
        </w:r>
        <w:r>
          <w:rPr>
            <w:noProof/>
            <w:webHidden/>
          </w:rPr>
          <w:t>21</w:t>
        </w:r>
        <w:r>
          <w:rPr>
            <w:noProof/>
            <w:webHidden/>
          </w:rPr>
          <w:fldChar w:fldCharType="end"/>
        </w:r>
      </w:hyperlink>
    </w:p>
    <w:p w14:paraId="5E07AFDF" w14:textId="22DB5ACB" w:rsidR="009F26EE" w:rsidRDefault="009F26EE">
      <w:pPr>
        <w:pStyle w:val="TDC1"/>
        <w:tabs>
          <w:tab w:val="left" w:pos="1200"/>
          <w:tab w:val="right" w:leader="dot" w:pos="9061"/>
        </w:tabs>
        <w:rPr>
          <w:rFonts w:eastAsiaTheme="minorEastAsia" w:cstheme="minorBidi"/>
          <w:noProof/>
          <w:kern w:val="2"/>
          <w14:ligatures w14:val="standardContextual"/>
        </w:rPr>
      </w:pPr>
      <w:hyperlink w:anchor="_Toc198755419" w:history="1">
        <w:r w:rsidRPr="00267C47">
          <w:rPr>
            <w:rStyle w:val="Hipervnculo"/>
            <w:noProof/>
            <w:lang w:val="en-US"/>
          </w:rPr>
          <w:t>Anexo B.</w:t>
        </w:r>
        <w:r>
          <w:rPr>
            <w:rFonts w:eastAsiaTheme="minorEastAsia" w:cstheme="minorBidi"/>
            <w:noProof/>
            <w:kern w:val="2"/>
            <w14:ligatures w14:val="standardContextual"/>
          </w:rPr>
          <w:tab/>
        </w:r>
        <w:r w:rsidRPr="00267C47">
          <w:rPr>
            <w:rStyle w:val="Hipervnculo"/>
            <w:noProof/>
            <w:lang w:val="en-US"/>
          </w:rPr>
          <w:t>Título anexo</w:t>
        </w:r>
        <w:r>
          <w:rPr>
            <w:noProof/>
            <w:webHidden/>
          </w:rPr>
          <w:tab/>
        </w:r>
        <w:r>
          <w:rPr>
            <w:noProof/>
            <w:webHidden/>
          </w:rPr>
          <w:fldChar w:fldCharType="begin"/>
        </w:r>
        <w:r>
          <w:rPr>
            <w:noProof/>
            <w:webHidden/>
          </w:rPr>
          <w:instrText xml:space="preserve"> PAGEREF _Toc198755419 \h </w:instrText>
        </w:r>
        <w:r>
          <w:rPr>
            <w:noProof/>
            <w:webHidden/>
          </w:rPr>
        </w:r>
        <w:r>
          <w:rPr>
            <w:noProof/>
            <w:webHidden/>
          </w:rPr>
          <w:fldChar w:fldCharType="separate"/>
        </w:r>
        <w:r>
          <w:rPr>
            <w:noProof/>
            <w:webHidden/>
          </w:rPr>
          <w:t>26</w:t>
        </w:r>
        <w:r>
          <w:rPr>
            <w:noProof/>
            <w:webHidden/>
          </w:rPr>
          <w:fldChar w:fldCharType="end"/>
        </w:r>
      </w:hyperlink>
    </w:p>
    <w:p w14:paraId="5177810C" w14:textId="67F2EABB"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34D8230" w14:textId="3ACA3F95" w:rsidR="009F26EE" w:rsidRDefault="009F26EE">
      <w:pPr>
        <w:pStyle w:val="Tabladeilustraciones"/>
        <w:tabs>
          <w:tab w:val="right" w:leader="dot" w:pos="9061"/>
        </w:tabs>
        <w:rPr>
          <w:rFonts w:eastAsiaTheme="minorEastAsia" w:cstheme="minorBidi"/>
          <w:noProof/>
          <w:kern w:val="2"/>
          <w14:ligatures w14:val="standardContextual"/>
        </w:rPr>
      </w:pPr>
      <w:r>
        <w:rPr>
          <w:rFonts w:cs="Arial"/>
          <w:highlight w:val="yellow"/>
        </w:rPr>
        <w:fldChar w:fldCharType="begin"/>
      </w:r>
      <w:r>
        <w:rPr>
          <w:rFonts w:cs="Arial"/>
          <w:highlight w:val="yellow"/>
        </w:rPr>
        <w:instrText xml:space="preserve"> TOC \f c \h \z \t "Título 9;1;Figuras;1" \c "Ilustración" </w:instrText>
      </w:r>
      <w:r>
        <w:rPr>
          <w:rFonts w:cs="Arial"/>
          <w:highlight w:val="yellow"/>
        </w:rPr>
        <w:fldChar w:fldCharType="separate"/>
      </w:r>
      <w:hyperlink w:anchor="_Toc198755322" w:history="1">
        <w:r w:rsidRPr="00242EB1">
          <w:rPr>
            <w:rStyle w:val="Hipervnculo"/>
            <w:noProof/>
          </w:rPr>
          <w:t>Ilustración 1 - Flujo funcional plataforma</w:t>
        </w:r>
        <w:r>
          <w:rPr>
            <w:noProof/>
            <w:webHidden/>
          </w:rPr>
          <w:tab/>
        </w:r>
        <w:r>
          <w:rPr>
            <w:noProof/>
            <w:webHidden/>
          </w:rPr>
          <w:fldChar w:fldCharType="begin"/>
        </w:r>
        <w:r>
          <w:rPr>
            <w:noProof/>
            <w:webHidden/>
          </w:rPr>
          <w:instrText xml:space="preserve"> PAGEREF _Toc198755322 \h </w:instrText>
        </w:r>
        <w:r>
          <w:rPr>
            <w:noProof/>
            <w:webHidden/>
          </w:rPr>
        </w:r>
        <w:r>
          <w:rPr>
            <w:noProof/>
            <w:webHidden/>
          </w:rPr>
          <w:fldChar w:fldCharType="separate"/>
        </w:r>
        <w:r>
          <w:rPr>
            <w:noProof/>
            <w:webHidden/>
          </w:rPr>
          <w:t>15</w:t>
        </w:r>
        <w:r>
          <w:rPr>
            <w:noProof/>
            <w:webHidden/>
          </w:rPr>
          <w:fldChar w:fldCharType="end"/>
        </w:r>
      </w:hyperlink>
    </w:p>
    <w:p w14:paraId="1F8819BF" w14:textId="1E451710" w:rsidR="009F26EE" w:rsidRDefault="009F26EE">
      <w:pPr>
        <w:pStyle w:val="Tabladeilustraciones"/>
        <w:tabs>
          <w:tab w:val="right" w:leader="dot" w:pos="9061"/>
        </w:tabs>
        <w:rPr>
          <w:rFonts w:eastAsiaTheme="minorEastAsia" w:cstheme="minorBidi"/>
          <w:noProof/>
          <w:kern w:val="2"/>
          <w14:ligatures w14:val="standardContextual"/>
        </w:rPr>
      </w:pPr>
      <w:hyperlink w:anchor="_Toc198755323" w:history="1">
        <w:r w:rsidRPr="00242EB1">
          <w:rPr>
            <w:rStyle w:val="Hipervnculo"/>
            <w:noProof/>
          </w:rPr>
          <w:t>Ilustración 2 - Flujo de secuencia Plataforma</w:t>
        </w:r>
        <w:r>
          <w:rPr>
            <w:noProof/>
            <w:webHidden/>
          </w:rPr>
          <w:tab/>
        </w:r>
        <w:r>
          <w:rPr>
            <w:noProof/>
            <w:webHidden/>
          </w:rPr>
          <w:fldChar w:fldCharType="begin"/>
        </w:r>
        <w:r>
          <w:rPr>
            <w:noProof/>
            <w:webHidden/>
          </w:rPr>
          <w:instrText xml:space="preserve"> PAGEREF _Toc198755323 \h </w:instrText>
        </w:r>
        <w:r>
          <w:rPr>
            <w:noProof/>
            <w:webHidden/>
          </w:rPr>
        </w:r>
        <w:r>
          <w:rPr>
            <w:noProof/>
            <w:webHidden/>
          </w:rPr>
          <w:fldChar w:fldCharType="separate"/>
        </w:r>
        <w:r>
          <w:rPr>
            <w:noProof/>
            <w:webHidden/>
          </w:rPr>
          <w:t>17</w:t>
        </w:r>
        <w:r>
          <w:rPr>
            <w:noProof/>
            <w:webHidden/>
          </w:rPr>
          <w:fldChar w:fldCharType="end"/>
        </w:r>
      </w:hyperlink>
    </w:p>
    <w:p w14:paraId="0BBA519A" w14:textId="4350719A" w:rsidR="005D549B" w:rsidRDefault="009F26EE"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111F1A94" w14:textId="3AE78C35" w:rsidR="00680ED3" w:rsidRDefault="00A95BB0" w:rsidP="006403BD">
      <w:pPr>
        <w:pStyle w:val="TtuloTDC"/>
        <w:rPr>
          <w:rFonts w:cs="Times New Roman"/>
          <w:b w:val="0"/>
          <w:noProof w:val="0"/>
        </w:rPr>
      </w:pPr>
      <w:r>
        <w:fldChar w:fldCharType="begin"/>
      </w:r>
      <w:r>
        <w:instrText xml:space="preserve"> TOC \h \z \t "Tablas;1" \c "Tabla" </w:instrText>
      </w:r>
      <w:r>
        <w:fldChar w:fldCharType="separate"/>
      </w:r>
      <w:r w:rsidR="003D55C8">
        <w:rPr>
          <w:b w:val="0"/>
          <w:bCs/>
        </w:rPr>
        <w:t>No se encuentran elementos de tabla de ilustraciones.</w:t>
      </w: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49F3DE96">
      <w:pPr>
        <w:pStyle w:val="Ttulo1"/>
        <w:numPr>
          <w:ilvl w:val="0"/>
          <w:numId w:val="0"/>
        </w:numPr>
        <w:ind w:left="360"/>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98755374"/>
      <w:r>
        <w:rPr>
          <w:caps w:val="0"/>
        </w:rPr>
        <w:lastRenderedPageBreak/>
        <w:t>Introducción</w:t>
      </w:r>
      <w:bookmarkEnd w:id="2"/>
      <w:r w:rsidR="00194057">
        <w:rPr>
          <w:caps w:val="0"/>
        </w:rPr>
        <w:t xml:space="preserve"> </w:t>
      </w:r>
    </w:p>
    <w:p w14:paraId="6CF19A6A" w14:textId="77777777" w:rsidR="001357FF" w:rsidRDefault="001357FF" w:rsidP="001C4B71"/>
    <w:p w14:paraId="09296363" w14:textId="77777777" w:rsidR="001357FF" w:rsidRDefault="001357FF" w:rsidP="001C4B71"/>
    <w:p w14:paraId="37B3FE41" w14:textId="4C25DB82" w:rsidR="005D549B" w:rsidRDefault="006566CD" w:rsidP="006403BD">
      <w:r>
        <w:t xml:space="preserve">Se </w:t>
      </w:r>
      <w:r w:rsidR="00AA1725">
        <w:t>realizará este apartado en la etapa final del proyecto</w:t>
      </w:r>
    </w:p>
    <w:p w14:paraId="1CC091D9" w14:textId="77777777" w:rsidR="00FA0670" w:rsidRPr="001C2FB3" w:rsidRDefault="00FA0670" w:rsidP="006403BD"/>
    <w:p w14:paraId="161E5174" w14:textId="6C969038" w:rsidR="00C84740" w:rsidRPr="000D09A0" w:rsidRDefault="001C4B71" w:rsidP="007B6874">
      <w:pPr>
        <w:pStyle w:val="Ttulo2"/>
      </w:pPr>
      <w:bookmarkStart w:id="3" w:name="_Toc198755375"/>
      <w:r>
        <w:t>Justificación</w:t>
      </w:r>
      <w:bookmarkEnd w:id="3"/>
    </w:p>
    <w:p w14:paraId="18055B24" w14:textId="15379C6F" w:rsidR="00B44BDF" w:rsidRDefault="00B44BDF" w:rsidP="00B44BDF">
      <w:r>
        <w:t>El uso de la IA Generativa ha venido creciendo de forma exponencial en el sector empresarial, al ofrecer herramientas capaces de automatizar tareas especializadas y reducir drásticamente las curvas de aprendizaje</w:t>
      </w:r>
      <w:r w:rsidR="00E67B34">
        <w:t xml:space="preserve"> </w:t>
      </w:r>
      <w:sdt>
        <w:sdtPr>
          <w:id w:val="448673454"/>
          <w:citation/>
        </w:sdtPr>
        <w:sdtEndPr/>
        <w:sdtContent>
          <w:r w:rsidR="00E67B34">
            <w:fldChar w:fldCharType="begin"/>
          </w:r>
          <w:r w:rsidR="00E67B34">
            <w:instrText xml:space="preserve"> CITATION Ope22 \l 3082 </w:instrText>
          </w:r>
          <w:r w:rsidR="00E67B34">
            <w:fldChar w:fldCharType="separate"/>
          </w:r>
          <w:r w:rsidR="00083ACC">
            <w:rPr>
              <w:noProof/>
            </w:rPr>
            <w:t>(OpenIA, 2022)</w:t>
          </w:r>
          <w:r w:rsidR="00E67B34">
            <w:fldChar w:fldCharType="end"/>
          </w:r>
        </w:sdtContent>
      </w:sdt>
      <w:r w:rsidR="00E67B34">
        <w:t xml:space="preserve">. </w:t>
      </w:r>
      <w:r>
        <w:t>Diversos informes apuntan a que esta tecnología permite mejorar la productividad y agilizar la generación de conocimiento, ya que los usuarios, incluso sin formación técnica, pueden beneficiarse rápidamente de las capacidades de los modelos de lenguaje</w:t>
      </w:r>
      <w:sdt>
        <w:sdtPr>
          <w:id w:val="-1064261274"/>
          <w:citation/>
        </w:sdtPr>
        <w:sdtEndPr/>
        <w:sdtContent>
          <w:r w:rsidR="00774D17">
            <w:fldChar w:fldCharType="begin"/>
          </w:r>
          <w:r w:rsidR="00774D17">
            <w:instrText xml:space="preserve"> CITATION McK23 \l 3082 </w:instrText>
          </w:r>
          <w:r w:rsidR="00774D17">
            <w:fldChar w:fldCharType="separate"/>
          </w:r>
          <w:r w:rsidR="00083ACC">
            <w:rPr>
              <w:noProof/>
            </w:rPr>
            <w:t xml:space="preserve"> (McKinsey &amp; Company, 2023)</w:t>
          </w:r>
          <w:r w:rsidR="00774D17">
            <w:fldChar w:fldCharType="end"/>
          </w:r>
        </w:sdtContent>
      </w:sdt>
      <w:r>
        <w:t xml:space="preserve"> </w:t>
      </w:r>
      <w:r w:rsidR="001F4750">
        <w:t>.</w:t>
      </w:r>
      <w:r>
        <w:t>Sin embargo, este avance conlleva nuevos desafíos de seguridad y confidencialidad cuando se manejan datos sensibles, dado que muchos sistemas de IA actuales no incorporan mecanismos intrínsecos de filtrado o anonimización de la información</w:t>
      </w:r>
      <w:r w:rsidR="00663FEE">
        <w:t xml:space="preserve"> </w:t>
      </w:r>
      <w:sdt>
        <w:sdtPr>
          <w:id w:val="-696930317"/>
          <w:citation/>
        </w:sdtPr>
        <w:sdtEndPr/>
        <w:sdtContent>
          <w:r w:rsidR="008054E9">
            <w:fldChar w:fldCharType="begin"/>
          </w:r>
          <w:r w:rsidR="008054E9">
            <w:instrText xml:space="preserve"> CITATION Dwo08 \l 3082 </w:instrText>
          </w:r>
          <w:r w:rsidR="008054E9">
            <w:fldChar w:fldCharType="separate"/>
          </w:r>
          <w:r w:rsidR="00083ACC">
            <w:rPr>
              <w:noProof/>
            </w:rPr>
            <w:t>(Dwork, 2008)</w:t>
          </w:r>
          <w:r w:rsidR="008054E9">
            <w:fldChar w:fldCharType="end"/>
          </w:r>
        </w:sdtContent>
      </w:sdt>
      <w:r w:rsidR="008054E9">
        <w:t>.</w:t>
      </w:r>
    </w:p>
    <w:p w14:paraId="20862CF3" w14:textId="77777777" w:rsidR="00B44BDF" w:rsidRDefault="00B44BDF" w:rsidP="00B44BDF"/>
    <w:p w14:paraId="56773AF2" w14:textId="5B12A9E7" w:rsidR="00B44BDF" w:rsidRDefault="00B44BDF" w:rsidP="00B44BDF">
      <w:r>
        <w:t xml:space="preserve">En este sentido, algunas empresas han optado por bloquear por completo el uso de estas herramientas, temiendo posibles fugas de información crítica o incumplimientos de normativas de protección de datos </w:t>
      </w:r>
      <w:sdt>
        <w:sdtPr>
          <w:id w:val="829182348"/>
          <w:citation/>
        </w:sdtPr>
        <w:sdtEndPr/>
        <w:sdtContent>
          <w:r w:rsidR="00B31725">
            <w:fldChar w:fldCharType="begin"/>
          </w:r>
          <w:r w:rsidR="00B31725">
            <w:instrText xml:space="preserve"> CITATION Sfe24 \l 3082 </w:instrText>
          </w:r>
          <w:r w:rsidR="00B31725">
            <w:fldChar w:fldCharType="separate"/>
          </w:r>
          <w:r w:rsidR="00083ACC">
            <w:rPr>
              <w:noProof/>
            </w:rPr>
            <w:t>(Sfetcu, 2024)</w:t>
          </w:r>
          <w:r w:rsidR="00B31725">
            <w:fldChar w:fldCharType="end"/>
          </w:r>
        </w:sdtContent>
      </w:sdt>
      <w:r>
        <w:t xml:space="preserve">. No obstante, el mero acto de prohibir la IA Generativa puede suponer una barrera a la innovación, limitando la competitividad de la organización frente a otras que sí aprovechan las ventajas de estas tecnologías. Es por ello que la solución pasa por habilitar un entorno corporativo controlado, en el cual los modelos puedan ser utilizados con la garantía de que cualquier tipo de dato sensible sea detectado y anonimizado antes de exponerse, salvaguardando así la privacidad y cumpliendo con marcos regulatorios como el RGPD </w:t>
      </w:r>
      <w:sdt>
        <w:sdtPr>
          <w:id w:val="425846278"/>
          <w:citation/>
        </w:sdtPr>
        <w:sdtEndPr/>
        <w:sdtContent>
          <w:r w:rsidR="00B31725">
            <w:fldChar w:fldCharType="begin"/>
          </w:r>
          <w:r w:rsidR="00B31725">
            <w:instrText xml:space="preserve"> CITATION Pet20 \l 3082 </w:instrText>
          </w:r>
          <w:r w:rsidR="00B31725">
            <w:fldChar w:fldCharType="separate"/>
          </w:r>
          <w:r w:rsidR="00083ACC">
            <w:rPr>
              <w:noProof/>
            </w:rPr>
            <w:t>(Kairouz, 2020)</w:t>
          </w:r>
          <w:r w:rsidR="00B31725">
            <w:fldChar w:fldCharType="end"/>
          </w:r>
        </w:sdtContent>
      </w:sdt>
      <w:r>
        <w:t>.</w:t>
      </w:r>
    </w:p>
    <w:p w14:paraId="371D397F" w14:textId="77777777" w:rsidR="00B44BDF" w:rsidRDefault="00B44BDF" w:rsidP="00B44BDF"/>
    <w:p w14:paraId="77337FF8" w14:textId="3AA3F17F" w:rsidR="00B44BDF" w:rsidRDefault="00B44BDF" w:rsidP="00B44BDF">
      <w:r>
        <w:lastRenderedPageBreak/>
        <w:t xml:space="preserve">A la vez, se hace cada vez más evidente la necesidad de “entrenar” modelos con conocimiento experto </w:t>
      </w:r>
      <w:r w:rsidR="00390CA8">
        <w:t xml:space="preserve">utilizando modelos de lenguaje que han sido pre entrenados y que puedan realizarse al alcance de usuarios no expertos en este campo </w:t>
      </w:r>
      <w:sdt>
        <w:sdtPr>
          <w:id w:val="-1716198990"/>
          <w:citation/>
        </w:sdtPr>
        <w:sdtEndPr/>
        <w:sdtContent>
          <w:r w:rsidR="00CE29BD">
            <w:fldChar w:fldCharType="begin"/>
          </w:r>
          <w:r w:rsidR="00CE29BD">
            <w:instrText xml:space="preserve"> CITATION Pat20 \l 3082 </w:instrText>
          </w:r>
          <w:r w:rsidR="00CE29BD">
            <w:fldChar w:fldCharType="separate"/>
          </w:r>
          <w:r w:rsidR="00083ACC">
            <w:rPr>
              <w:noProof/>
            </w:rPr>
            <w:t>(Patrick Lewis, 2020)</w:t>
          </w:r>
          <w:r w:rsidR="00CE29BD">
            <w:fldChar w:fldCharType="end"/>
          </w:r>
        </w:sdtContent>
      </w:sdt>
      <w:r>
        <w:t>. En la actualidad, la popularidad de herramientas como ChatGPT demuestra que la IA Generativa puede democratizar la obtención de respuestas complejas, pero también expone la carencia de filtros adecuados y la falta de verificación de las fuentes. Así, surgió la segunda problemática que se pretende abordar: la importancia de contar con expertos que verifiquen y optimicen la información suministrada al modelo, asegurando exactitud y confiabilidad. De esta manera, se reduce el riesgo de adoptar ciegamente lo que “dice” la IA y se promueve un uso responsable y crítico en el entorno empresarial</w:t>
      </w:r>
      <w:r w:rsidR="00390CA8">
        <w:t xml:space="preserve"> en cuanto a las grandes LLMs que ya son parte de la realidad de muchos usuarios</w:t>
      </w:r>
      <w:sdt>
        <w:sdtPr>
          <w:id w:val="1286534698"/>
          <w:citation/>
        </w:sdtPr>
        <w:sdtEndPr/>
        <w:sdtContent>
          <w:r w:rsidR="00B22663">
            <w:fldChar w:fldCharType="begin"/>
          </w:r>
          <w:r w:rsidR="00B22663">
            <w:instrText xml:space="preserve"> CITATION Ede24 \l 3082 </w:instrText>
          </w:r>
          <w:r w:rsidR="00B22663">
            <w:fldChar w:fldCharType="separate"/>
          </w:r>
          <w:r w:rsidR="00083ACC">
            <w:rPr>
              <w:noProof/>
            </w:rPr>
            <w:t xml:space="preserve"> (Edemacu &amp; Wu, 2024)</w:t>
          </w:r>
          <w:r w:rsidR="00B22663">
            <w:fldChar w:fldCharType="end"/>
          </w:r>
        </w:sdtContent>
      </w:sdt>
      <w:r>
        <w:t>.</w:t>
      </w:r>
    </w:p>
    <w:p w14:paraId="0DC14E33" w14:textId="77777777" w:rsidR="00B44BDF" w:rsidRDefault="00B44BDF" w:rsidP="00B44BDF"/>
    <w:p w14:paraId="2346E7B5" w14:textId="487E9375" w:rsidR="008E30AB" w:rsidRPr="00727AE8" w:rsidRDefault="00B44BDF" w:rsidP="00B44BDF">
      <w:pPr>
        <w:rPr>
          <w:ins w:id="4" w:author="David Segurado Moreno" w:date="2025-04-26T10:28:00Z"/>
        </w:rPr>
      </w:pPr>
      <w:r>
        <w:t xml:space="preserve">Por tanto, la presente investigación propone el desarrollo de una plataforma centrada en dos grandes pilares: </w:t>
      </w:r>
    </w:p>
    <w:p w14:paraId="0DA9997E" w14:textId="1DE7218E" w:rsidR="008E30AB" w:rsidRPr="00727AE8" w:rsidRDefault="00B44BDF" w:rsidP="00B44BDF">
      <w:pPr>
        <w:rPr>
          <w:ins w:id="5" w:author="David Segurado Moreno" w:date="2025-04-26T10:28:00Z"/>
        </w:rPr>
      </w:pPr>
      <w:r>
        <w:t xml:space="preserve">(1) control de datos sensibles, mediante la anonimización o descarte de información crítica antes de su procesamiento por la IA, y </w:t>
      </w:r>
    </w:p>
    <w:p w14:paraId="0F82F98A" w14:textId="56FA5515" w:rsidR="008E30AB" w:rsidRPr="00727AE8" w:rsidRDefault="00B44BDF" w:rsidP="00B44BDF">
      <w:r>
        <w:t>(2) entrenamiento de modelos accesible para personal experto en la materia, aun sin conocimientos técnico</w:t>
      </w:r>
      <w:r w:rsidR="00463576">
        <w:t>s</w:t>
      </w:r>
      <w:r>
        <w:t>. Con esta aproximación, se abre una vía para que el sector empresarial adopte la IA Generativa de manera confiable, potenciando su competitividad sin poner en riesgo la seguridad de la información y fomentando, a la vez, el desarrollo de criterios críticos y mecanismos de validación en la adopción de estas nuevas tecnologías.</w:t>
      </w:r>
    </w:p>
    <w:p w14:paraId="7D1A7774" w14:textId="77777777" w:rsidR="00E408BE" w:rsidRPr="00F92B4D" w:rsidRDefault="00E408BE" w:rsidP="006403BD">
      <w:pPr>
        <w:rPr>
          <w:lang w:val="en-US"/>
        </w:rPr>
      </w:pPr>
    </w:p>
    <w:p w14:paraId="5F95A2B4" w14:textId="20DC8CF5" w:rsidR="008C16EB" w:rsidRPr="000D09A0" w:rsidRDefault="00E408BE" w:rsidP="007B6874">
      <w:pPr>
        <w:pStyle w:val="Ttulo2"/>
      </w:pPr>
      <w:bookmarkStart w:id="6" w:name="_Toc198755376"/>
      <w:r>
        <w:t>Planteamiento del problema</w:t>
      </w:r>
      <w:bookmarkEnd w:id="6"/>
    </w:p>
    <w:p w14:paraId="572C8D3D" w14:textId="1B9F59E0" w:rsidR="00AA500C" w:rsidRDefault="00AA500C" w:rsidP="00AA500C">
      <w:r>
        <w:t xml:space="preserve">El uso de la IA Generativa en entornos empresariales ha evidenciado la necesidad de contar con mecanismos que garanticen el tratamiento seguro de la información, en especial cuando se manejan datos sensibles. Muchas organizaciones, ante el riesgo de exposición de </w:t>
      </w:r>
      <w:r>
        <w:lastRenderedPageBreak/>
        <w:t>información confidencial, optan por limitar o prohibir su uso, lo que repercute negativamente en la competitividad y en la adopción de soluciones tecnológicas innovadoras.</w:t>
      </w:r>
    </w:p>
    <w:p w14:paraId="3F1F692E" w14:textId="316C7831" w:rsidR="00AA500C" w:rsidRDefault="00AA500C" w:rsidP="00AA500C">
      <w:r>
        <w:t xml:space="preserve">La forma de solventar esta situación se basa en establecer </w:t>
      </w:r>
      <w:r w:rsidR="00FB652D">
        <w:t xml:space="preserve">mecanismos de </w:t>
      </w:r>
      <w:r>
        <w:t xml:space="preserve">control de la IA que, por un lado, detecte y </w:t>
      </w:r>
      <w:r w:rsidR="7577F26A">
        <w:t>anonimice</w:t>
      </w:r>
      <w:r>
        <w:t xml:space="preserve"> la información crítica o sensible antes de que sea procesada por </w:t>
      </w:r>
      <w:r w:rsidR="005F1791">
        <w:t>un modelo</w:t>
      </w:r>
      <w:r>
        <w:t xml:space="preserve"> y, por otro, facilite la formación y el uso de dichas herramientas </w:t>
      </w:r>
      <w:r w:rsidR="005F1791">
        <w:t xml:space="preserve">sin la </w:t>
      </w:r>
      <w:r w:rsidR="00A02C49">
        <w:t>necesidad de la prohibición</w:t>
      </w:r>
      <w:r>
        <w:t xml:space="preserve">. </w:t>
      </w:r>
    </w:p>
    <w:p w14:paraId="7731C412" w14:textId="52751A5F" w:rsidR="00AA500C" w:rsidRDefault="143FA36D" w:rsidP="00AA500C">
      <w:r>
        <w:t xml:space="preserve">El </w:t>
      </w:r>
      <w:r w:rsidR="00AA500C">
        <w:t xml:space="preserve">presente </w:t>
      </w:r>
      <w:r w:rsidR="00A02C49">
        <w:t xml:space="preserve">trabajo de </w:t>
      </w:r>
      <w:r w:rsidR="00AA500C">
        <w:t xml:space="preserve">investigación </w:t>
      </w:r>
      <w:r w:rsidR="00A02C49">
        <w:t xml:space="preserve">y desarrollo </w:t>
      </w:r>
      <w:r w:rsidR="00AA500C">
        <w:t xml:space="preserve">propone </w:t>
      </w:r>
      <w:r w:rsidR="00A02C49">
        <w:t>el diseño e implementación</w:t>
      </w:r>
      <w:r w:rsidR="00AA500C">
        <w:t xml:space="preserve"> de una plataforma que cumpla con dos objetivos generales:</w:t>
      </w:r>
    </w:p>
    <w:p w14:paraId="4B3BECA9" w14:textId="77777777" w:rsidR="00AA500C" w:rsidRDefault="00AA500C" w:rsidP="00A02C49">
      <w:pPr>
        <w:pStyle w:val="Prrafodelista"/>
        <w:numPr>
          <w:ilvl w:val="0"/>
          <w:numId w:val="13"/>
        </w:numPr>
      </w:pPr>
      <w:r>
        <w:t>Control de datos sensibles: implementar un sistema de anonimización o descarte que sirva como “firewall” de la información. Este mecanismo deberá funcionar de forma transparente para el usuario y permitirá a las empresas aprovechar la IA sin riesgos de fuga de datos.</w:t>
      </w:r>
    </w:p>
    <w:p w14:paraId="54F2EEA1" w14:textId="77777777" w:rsidR="00AA500C" w:rsidRDefault="00AA500C" w:rsidP="00A02C49">
      <w:pPr>
        <w:pStyle w:val="Prrafodelista"/>
        <w:numPr>
          <w:ilvl w:val="0"/>
          <w:numId w:val="13"/>
        </w:numPr>
      </w:pPr>
      <w:r>
        <w:t>Entrenamiento de modelos accesible: habilitar un entorno que facilite el entrenamiento y la configuración de la IA por parte de expertos en diversos dominios, aun sin conocimientos técnicos. Esta herramienta debe ser intuitiva, guiando paso a paso el proceso de carga, filtrado y verificación de la información.</w:t>
      </w:r>
    </w:p>
    <w:p w14:paraId="06B96B29" w14:textId="38C56B30" w:rsidR="00AA500C" w:rsidRDefault="00030603" w:rsidP="00AA500C">
      <w:r>
        <w:t>E</w:t>
      </w:r>
      <w:r w:rsidR="00AA500C">
        <w:t>sta plataforma brindaría a las organizaciones una vía intermedia entre la prohibición total y el uso descontrolado de la IA Generativa, permitiendo un aprovechamiento responsable de sus capacidades</w:t>
      </w:r>
      <w:r w:rsidR="001A1FA5">
        <w:t xml:space="preserve">. Adicionalmente, </w:t>
      </w:r>
      <w:r w:rsidR="00F91498">
        <w:t xml:space="preserve">la plataforma deberá contar con </w:t>
      </w:r>
      <w:r w:rsidR="00167281">
        <w:t xml:space="preserve">buenas prácticas que permita un correcto control y gestión de accesos para </w:t>
      </w:r>
      <w:r w:rsidR="001A2DB9">
        <w:t>contar con la posibilidad de monitoreo y mejora continua.</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7" w:name="_Toc198755377"/>
      <w:r>
        <w:rPr>
          <w:caps w:val="0"/>
        </w:rPr>
        <w:t>Estructura del trabajo</w:t>
      </w:r>
      <w:bookmarkEnd w:id="7"/>
    </w:p>
    <w:p w14:paraId="4E6C7900" w14:textId="33E0FC84" w:rsidR="008C16EB" w:rsidRDefault="001A2DB9" w:rsidP="00391C0B">
      <w:r>
        <w:t>Este apartado se desarrollará al final</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8" w:name="_Toc198755378"/>
      <w:r>
        <w:rPr>
          <w:caps w:val="0"/>
        </w:rPr>
        <w:lastRenderedPageBreak/>
        <w:t>Contexto y estado del arte</w:t>
      </w:r>
      <w:bookmarkEnd w:id="8"/>
    </w:p>
    <w:p w14:paraId="5D6EE352" w14:textId="2683633A" w:rsidR="00B22663" w:rsidRDefault="002B15FA" w:rsidP="49F3DE96">
      <w:pPr>
        <w:pStyle w:val="Ttulo2"/>
      </w:pPr>
      <w:r>
        <w:t xml:space="preserve"> </w:t>
      </w:r>
      <w:bookmarkStart w:id="9" w:name="_Toc198755379"/>
      <w:r w:rsidR="00D30D1A" w:rsidRPr="00D30D1A">
        <w:t>Evolución de los modelos de IA hasta la era de la IA Generativa</w:t>
      </w:r>
      <w:bookmarkEnd w:id="9"/>
    </w:p>
    <w:p w14:paraId="3B745F36" w14:textId="4F00E2BC" w:rsidR="00D30D1A" w:rsidRDefault="00D30D1A" w:rsidP="00D30D1A">
      <w:r w:rsidRPr="00D30D1A">
        <w:t>La comprensión de la Inteligencia Artificial (IA) ha transitado por varias fases técnicas y conceptuales que culminan en los actuales modelos generativos de gran tamaño. A continuación, se presenta una síntesis académica de esa evolución con los hitos más relevantes para el ámbito de esta tesis</w:t>
      </w:r>
    </w:p>
    <w:p w14:paraId="5FB5CA5D" w14:textId="255ECF0D" w:rsidR="00D30D1A" w:rsidRDefault="00D30D1A" w:rsidP="00D30D1A">
      <w:pPr>
        <w:pStyle w:val="Ttulo3"/>
      </w:pPr>
      <w:bookmarkStart w:id="10" w:name="_Toc198755380"/>
      <w:r>
        <w:t>Aprendizaje automático clásico (1980 – 2010)</w:t>
      </w:r>
      <w:bookmarkEnd w:id="10"/>
    </w:p>
    <w:p w14:paraId="1746A0B8" w14:textId="2C794B61" w:rsidR="00D30D1A" w:rsidRDefault="00D30D1A" w:rsidP="00D30D1A">
      <w:r>
        <w:t>La disponibilidad de datos y de potencia computacional incentivó métodos que aprenden patrones estadísticos:</w:t>
      </w:r>
    </w:p>
    <w:p w14:paraId="3F8C741F" w14:textId="14462583" w:rsidR="00D30D1A" w:rsidRDefault="00D30D1A" w:rsidP="00D30D1A">
      <w:pPr>
        <w:pStyle w:val="Prrafodelista"/>
        <w:numPr>
          <w:ilvl w:val="0"/>
          <w:numId w:val="15"/>
        </w:numPr>
      </w:pPr>
      <w:r>
        <w:t xml:space="preserve">Perceptrón y redes neuronales “planas” </w:t>
      </w:r>
      <w:sdt>
        <w:sdtPr>
          <w:id w:val="1286073104"/>
          <w:citation/>
        </w:sdtPr>
        <w:sdtEndPr/>
        <w:sdtContent>
          <w:r w:rsidR="00DD47A7">
            <w:fldChar w:fldCharType="begin"/>
          </w:r>
          <w:r w:rsidR="00DD47A7">
            <w:instrText xml:space="preserve"> CITATION Ros58 \l 3082 </w:instrText>
          </w:r>
          <w:r w:rsidR="00DD47A7">
            <w:fldChar w:fldCharType="separate"/>
          </w:r>
          <w:r w:rsidR="00083ACC">
            <w:rPr>
              <w:noProof/>
            </w:rPr>
            <w:t>(Rosenblatt, 1958)</w:t>
          </w:r>
          <w:r w:rsidR="00DD47A7">
            <w:fldChar w:fldCharType="end"/>
          </w:r>
        </w:sdtContent>
      </w:sdt>
      <w:r>
        <w:t xml:space="preserve"> sentaron la base neuronal, luego eclipsada por problemas de escalado.</w:t>
      </w:r>
    </w:p>
    <w:p w14:paraId="2DB4FCA9" w14:textId="292724AC" w:rsidR="00D30D1A" w:rsidRDefault="00D30D1A" w:rsidP="00D30D1A">
      <w:pPr>
        <w:pStyle w:val="Prrafodelista"/>
        <w:numPr>
          <w:ilvl w:val="0"/>
          <w:numId w:val="15"/>
        </w:numPr>
      </w:pPr>
      <w:r>
        <w:t xml:space="preserve">Algoritmos de propósito general como máquinas de soporte vectorial </w:t>
      </w:r>
      <w:sdt>
        <w:sdtPr>
          <w:id w:val="-1183132713"/>
          <w:citation/>
        </w:sdtPr>
        <w:sdtEndPr/>
        <w:sdtContent>
          <w:r w:rsidR="00744918">
            <w:fldChar w:fldCharType="begin"/>
          </w:r>
          <w:r w:rsidR="00744918">
            <w:instrText xml:space="preserve"> CITATION Cor95 \l 3082 </w:instrText>
          </w:r>
          <w:r w:rsidR="00744918">
            <w:fldChar w:fldCharType="separate"/>
          </w:r>
          <w:r w:rsidR="00083ACC">
            <w:rPr>
              <w:noProof/>
            </w:rPr>
            <w:t>(Cortes &amp; Vapnik, 1995)</w:t>
          </w:r>
          <w:r w:rsidR="00744918">
            <w:fldChar w:fldCharType="end"/>
          </w:r>
        </w:sdtContent>
      </w:sdt>
      <w:r>
        <w:t xml:space="preserve"> o árboles de decisión dominaron la práctica industrial en reconocimiento de texto y tabulación de riesgos.</w:t>
      </w:r>
    </w:p>
    <w:p w14:paraId="4166C06C" w14:textId="6AC9559D" w:rsidR="00D30D1A" w:rsidRDefault="00D30D1A" w:rsidP="00D30D1A">
      <w:pPr>
        <w:pStyle w:val="Prrafodelista"/>
        <w:numPr>
          <w:ilvl w:val="0"/>
          <w:numId w:val="15"/>
        </w:numPr>
      </w:pPr>
      <w:r>
        <w:t>El auge del big data provocó interés en pipelines de entrenamiento y validación, pero la representación de conocimiento seguía siendo mayormente discriminativa (clasificar, predecir).</w:t>
      </w:r>
    </w:p>
    <w:p w14:paraId="307801AD" w14:textId="48B97EA0" w:rsidR="00D30D1A" w:rsidRDefault="00D30D1A" w:rsidP="00D30D1A">
      <w:pPr>
        <w:pStyle w:val="Ttulo3"/>
      </w:pPr>
      <w:bookmarkStart w:id="11" w:name="_Toc198755381"/>
      <w:r>
        <w:t>Explosión del Deep Learning (2012 – 2016)</w:t>
      </w:r>
      <w:bookmarkEnd w:id="11"/>
    </w:p>
    <w:p w14:paraId="11D3D28A" w14:textId="2FF3DAAA" w:rsidR="00D30D1A" w:rsidRDefault="00D30D1A" w:rsidP="00D30D1A">
      <w:r>
        <w:t xml:space="preserve">La deep convolutional </w:t>
      </w:r>
      <w:proofErr w:type="spellStart"/>
      <w:r>
        <w:t>network</w:t>
      </w:r>
      <w:proofErr w:type="spellEnd"/>
      <w:r>
        <w:t xml:space="preserve"> que ganó </w:t>
      </w:r>
      <w:proofErr w:type="spellStart"/>
      <w:r>
        <w:t>ImageNet</w:t>
      </w:r>
      <w:proofErr w:type="spellEnd"/>
      <w:r>
        <w:t xml:space="preserve"> en 2012 </w:t>
      </w:r>
      <w:sdt>
        <w:sdtPr>
          <w:id w:val="842903153"/>
          <w:citation/>
        </w:sdtPr>
        <w:sdtEndPr/>
        <w:sdtContent>
          <w:r w:rsidR="00480735">
            <w:fldChar w:fldCharType="begin"/>
          </w:r>
          <w:r w:rsidR="00480735">
            <w:instrText xml:space="preserve"> CITATION Kri12 \l 3082 </w:instrText>
          </w:r>
          <w:r w:rsidR="00480735">
            <w:fldChar w:fldCharType="separate"/>
          </w:r>
          <w:r w:rsidR="00083ACC">
            <w:rPr>
              <w:noProof/>
            </w:rPr>
            <w:t>(Krizhevsky, Sutskever, &amp; Hinton, 2012)</w:t>
          </w:r>
          <w:r w:rsidR="00480735">
            <w:fldChar w:fldCharType="end"/>
          </w:r>
        </w:sdtContent>
      </w:sdt>
      <w:r>
        <w:t xml:space="preserve"> demostró que entrenar redes profundas con GPU podía superar con creces técnicas tradicionales. Dos resultados clave:</w:t>
      </w:r>
    </w:p>
    <w:p w14:paraId="0640A8EA" w14:textId="77777777" w:rsidR="00D30D1A" w:rsidRDefault="00D30D1A" w:rsidP="00D30D1A"/>
    <w:p w14:paraId="799CD5FF" w14:textId="77777777" w:rsidR="00D30D1A" w:rsidRDefault="00D30D1A" w:rsidP="00D30D1A">
      <w:pPr>
        <w:pStyle w:val="Prrafodelista"/>
        <w:numPr>
          <w:ilvl w:val="0"/>
          <w:numId w:val="16"/>
        </w:numPr>
      </w:pPr>
      <w:r>
        <w:t>Visión por computador: reducción drástica del error en clasificación de imágenes.</w:t>
      </w:r>
    </w:p>
    <w:p w14:paraId="10CA924C" w14:textId="77777777" w:rsidR="00D30D1A" w:rsidRDefault="00D30D1A" w:rsidP="00D30D1A"/>
    <w:p w14:paraId="465B2E6C" w14:textId="2AB17CC1" w:rsidR="00D30D1A" w:rsidRDefault="00D30D1A" w:rsidP="00D30D1A">
      <w:pPr>
        <w:pStyle w:val="Prrafodelista"/>
        <w:numPr>
          <w:ilvl w:val="0"/>
          <w:numId w:val="16"/>
        </w:numPr>
      </w:pPr>
      <w:r>
        <w:lastRenderedPageBreak/>
        <w:t xml:space="preserve">Procesamiento del lenguaje natural (PLN): aparición de </w:t>
      </w:r>
      <w:proofErr w:type="spellStart"/>
      <w:r>
        <w:t>word</w:t>
      </w:r>
      <w:proofErr w:type="spellEnd"/>
      <w:r>
        <w:t xml:space="preserve"> </w:t>
      </w:r>
      <w:proofErr w:type="spellStart"/>
      <w:r>
        <w:t>embeddings</w:t>
      </w:r>
      <w:proofErr w:type="spellEnd"/>
      <w:r>
        <w:t xml:space="preserve"> continuos </w:t>
      </w:r>
      <w:sdt>
        <w:sdtPr>
          <w:id w:val="-2003894730"/>
          <w:citation/>
        </w:sdtPr>
        <w:sdtEndPr/>
        <w:sdtContent>
          <w:r w:rsidR="00A079A6">
            <w:fldChar w:fldCharType="begin"/>
          </w:r>
          <w:r w:rsidR="00A079A6">
            <w:instrText xml:space="preserve"> CITATION Mik13 \l 3082 </w:instrText>
          </w:r>
          <w:r w:rsidR="00A079A6">
            <w:fldChar w:fldCharType="separate"/>
          </w:r>
          <w:r w:rsidR="00083ACC">
            <w:rPr>
              <w:noProof/>
            </w:rPr>
            <w:t>(Mikolov, Chen, Corrado, &amp; Dean, 2013)</w:t>
          </w:r>
          <w:r w:rsidR="00A079A6">
            <w:fldChar w:fldCharType="end"/>
          </w:r>
        </w:sdtContent>
      </w:sdt>
    </w:p>
    <w:p w14:paraId="3310C3A5" w14:textId="77777777" w:rsidR="00D30D1A" w:rsidRDefault="00D30D1A" w:rsidP="00D30D1A"/>
    <w:p w14:paraId="7E37D742" w14:textId="252E65B0" w:rsidR="00D30D1A" w:rsidRDefault="00D30D1A" w:rsidP="00D30D1A">
      <w:r>
        <w:t>Estos avances convergieron en la hipótesis de que escalabilidad + datos podrían transferirse a tareas de generación de contenido.</w:t>
      </w:r>
    </w:p>
    <w:p w14:paraId="1D149BD5" w14:textId="6F0D087D" w:rsidR="00D30D1A" w:rsidRDefault="00D30D1A" w:rsidP="00D30D1A">
      <w:pPr>
        <w:pStyle w:val="Ttulo3"/>
      </w:pPr>
      <w:bookmarkStart w:id="12" w:name="_Toc198755382"/>
      <w:r>
        <w:t>Auge de la IA Generativa (2014 – presente)</w:t>
      </w:r>
      <w:bookmarkEnd w:id="12"/>
    </w:p>
    <w:p w14:paraId="6F8267F5" w14:textId="77777777" w:rsidR="00D30D1A" w:rsidRPr="00D30D1A" w:rsidRDefault="00D30D1A" w:rsidP="00D30D1A"/>
    <w:p w14:paraId="3676B38C" w14:textId="7336851E" w:rsidR="00D30D1A" w:rsidRDefault="00D30D1A" w:rsidP="00D30D1A">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 Modelos de IA Generativa</w:t>
      </w:r>
    </w:p>
    <w:tbl>
      <w:tblPr>
        <w:tblStyle w:val="Tablaconcuadrculaclara"/>
        <w:tblW w:w="0" w:type="auto"/>
        <w:tblLook w:val="04A0" w:firstRow="1" w:lastRow="0" w:firstColumn="1" w:lastColumn="0" w:noHBand="0" w:noVBand="1"/>
      </w:tblPr>
      <w:tblGrid>
        <w:gridCol w:w="2071"/>
        <w:gridCol w:w="4497"/>
        <w:gridCol w:w="2493"/>
      </w:tblGrid>
      <w:tr w:rsidR="00E81350" w:rsidRPr="00D30D1A" w14:paraId="7D61EDE7" w14:textId="77777777" w:rsidTr="00D30D1A">
        <w:tc>
          <w:tcPr>
            <w:tcW w:w="0" w:type="auto"/>
            <w:hideMark/>
          </w:tcPr>
          <w:p w14:paraId="6B2E2915" w14:textId="77777777" w:rsidR="00D30D1A" w:rsidRPr="00D30D1A" w:rsidRDefault="00D30D1A" w:rsidP="00D30D1A">
            <w:pPr>
              <w:rPr>
                <w:b/>
                <w:bCs/>
              </w:rPr>
            </w:pPr>
            <w:r w:rsidRPr="00D30D1A">
              <w:rPr>
                <w:b/>
                <w:bCs/>
              </w:rPr>
              <w:t>Sub-familia</w:t>
            </w:r>
          </w:p>
        </w:tc>
        <w:tc>
          <w:tcPr>
            <w:tcW w:w="0" w:type="auto"/>
            <w:hideMark/>
          </w:tcPr>
          <w:p w14:paraId="64EAF028" w14:textId="77777777" w:rsidR="00D30D1A" w:rsidRPr="00D30D1A" w:rsidRDefault="00D30D1A" w:rsidP="00D30D1A">
            <w:pPr>
              <w:rPr>
                <w:b/>
                <w:bCs/>
              </w:rPr>
            </w:pPr>
            <w:r w:rsidRPr="00D30D1A">
              <w:rPr>
                <w:b/>
                <w:bCs/>
              </w:rPr>
              <w:t>Avance técnico</w:t>
            </w:r>
          </w:p>
        </w:tc>
        <w:tc>
          <w:tcPr>
            <w:tcW w:w="0" w:type="auto"/>
            <w:hideMark/>
          </w:tcPr>
          <w:p w14:paraId="240C0D2B" w14:textId="77777777" w:rsidR="00D30D1A" w:rsidRPr="00D30D1A" w:rsidRDefault="00D30D1A" w:rsidP="00D30D1A">
            <w:pPr>
              <w:rPr>
                <w:b/>
                <w:bCs/>
              </w:rPr>
            </w:pPr>
            <w:r w:rsidRPr="00D30D1A">
              <w:rPr>
                <w:b/>
                <w:bCs/>
              </w:rPr>
              <w:t>Relevancia</w:t>
            </w:r>
          </w:p>
        </w:tc>
      </w:tr>
      <w:tr w:rsidR="00E81350" w:rsidRPr="00D30D1A" w14:paraId="6A0E9CDB" w14:textId="77777777" w:rsidTr="00D30D1A">
        <w:tc>
          <w:tcPr>
            <w:tcW w:w="0" w:type="auto"/>
            <w:hideMark/>
          </w:tcPr>
          <w:p w14:paraId="30F0BB78" w14:textId="77777777" w:rsidR="00D30D1A" w:rsidRPr="00D30D1A" w:rsidRDefault="00D30D1A" w:rsidP="00D30D1A">
            <w:r w:rsidRPr="00D30D1A">
              <w:rPr>
                <w:b/>
                <w:bCs/>
              </w:rPr>
              <w:t>Modelos generativos de imágenes</w:t>
            </w:r>
          </w:p>
        </w:tc>
        <w:tc>
          <w:tcPr>
            <w:tcW w:w="0" w:type="auto"/>
            <w:hideMark/>
          </w:tcPr>
          <w:p w14:paraId="1E54AA83" w14:textId="2666B8DA" w:rsidR="00D30D1A" w:rsidRPr="00D30D1A" w:rsidRDefault="00D30D1A" w:rsidP="00D30D1A">
            <w:r w:rsidRPr="00D30D1A">
              <w:rPr>
                <w:i/>
                <w:iCs/>
              </w:rPr>
              <w:t>Generative Adversarial Networks</w:t>
            </w:r>
            <w:r w:rsidRPr="00D30D1A">
              <w:t xml:space="preserve"> (GAN) </w:t>
            </w:r>
            <w:sdt>
              <w:sdtPr>
                <w:id w:val="-1563553420"/>
                <w:citation/>
              </w:sdtPr>
              <w:sdtEndPr/>
              <w:sdtContent>
                <w:r w:rsidR="0093395C">
                  <w:fldChar w:fldCharType="begin"/>
                </w:r>
                <w:r w:rsidR="0093395C">
                  <w:instrText xml:space="preserve"> CITATION Goo14 \l 3082 </w:instrText>
                </w:r>
                <w:r w:rsidR="0093395C">
                  <w:fldChar w:fldCharType="separate"/>
                </w:r>
                <w:r w:rsidR="00083ACC">
                  <w:rPr>
                    <w:noProof/>
                  </w:rPr>
                  <w:t>(Goodfellow, y otros, 2014)</w:t>
                </w:r>
                <w:r w:rsidR="0093395C">
                  <w:fldChar w:fldCharType="end"/>
                </w:r>
              </w:sdtContent>
            </w:sdt>
            <w:r w:rsidR="0093395C">
              <w:t xml:space="preserve"> </w:t>
            </w:r>
            <w:r w:rsidRPr="00D30D1A">
              <w:t xml:space="preserve">y posteriores modelos de difusión </w:t>
            </w:r>
            <w:sdt>
              <w:sdtPr>
                <w:id w:val="103924233"/>
                <w:citation/>
              </w:sdtPr>
              <w:sdtEndPr/>
              <w:sdtContent>
                <w:r w:rsidR="00895608">
                  <w:fldChar w:fldCharType="begin"/>
                </w:r>
                <w:r w:rsidR="00895608">
                  <w:instrText xml:space="preserve"> CITATION HoJ20 \l 3082 </w:instrText>
                </w:r>
                <w:r w:rsidR="00895608">
                  <w:fldChar w:fldCharType="separate"/>
                </w:r>
                <w:r w:rsidR="00083ACC">
                  <w:rPr>
                    <w:noProof/>
                  </w:rPr>
                  <w:t>(Ho, Jain, &amp; Abbeel, 2020)</w:t>
                </w:r>
                <w:r w:rsidR="00895608">
                  <w:fldChar w:fldCharType="end"/>
                </w:r>
              </w:sdtContent>
            </w:sdt>
          </w:p>
        </w:tc>
        <w:tc>
          <w:tcPr>
            <w:tcW w:w="0" w:type="auto"/>
            <w:hideMark/>
          </w:tcPr>
          <w:p w14:paraId="311E14BE" w14:textId="77777777" w:rsidR="00D30D1A" w:rsidRPr="00D30D1A" w:rsidRDefault="00D30D1A" w:rsidP="00D30D1A">
            <w:r w:rsidRPr="00D30D1A">
              <w:t>Demostraron la viabilidad de crear datos sintéticos de alta fidelidad.</w:t>
            </w:r>
          </w:p>
        </w:tc>
      </w:tr>
      <w:tr w:rsidR="00E81350" w:rsidRPr="00D30D1A" w14:paraId="2953B1A5" w14:textId="77777777" w:rsidTr="00D30D1A">
        <w:tc>
          <w:tcPr>
            <w:tcW w:w="0" w:type="auto"/>
            <w:hideMark/>
          </w:tcPr>
          <w:p w14:paraId="4DA4639C" w14:textId="77777777" w:rsidR="00D30D1A" w:rsidRPr="00D30D1A" w:rsidRDefault="00D30D1A" w:rsidP="00D30D1A">
            <w:r w:rsidRPr="00D30D1A">
              <w:rPr>
                <w:b/>
                <w:bCs/>
              </w:rPr>
              <w:t>Variational Auto-Encoders</w:t>
            </w:r>
          </w:p>
        </w:tc>
        <w:tc>
          <w:tcPr>
            <w:tcW w:w="0" w:type="auto"/>
            <w:hideMark/>
          </w:tcPr>
          <w:p w14:paraId="368E40A6" w14:textId="5218E900" w:rsidR="00D30D1A" w:rsidRPr="00D30D1A" w:rsidRDefault="00116AFF" w:rsidP="00D30D1A">
            <w:r>
              <w:t xml:space="preserve">Algoritmo de </w:t>
            </w:r>
            <w:r w:rsidR="00FC63AB">
              <w:t xml:space="preserve">inferencia y aprendizaje </w:t>
            </w:r>
            <w:proofErr w:type="spellStart"/>
            <w:r w:rsidR="00FC63AB">
              <w:t>varacional</w:t>
            </w:r>
            <w:proofErr w:type="spellEnd"/>
            <w:r>
              <w:t xml:space="preserve"> </w:t>
            </w:r>
            <w:sdt>
              <w:sdtPr>
                <w:id w:val="1540550447"/>
                <w:citation/>
              </w:sdtPr>
              <w:sdtEndPr/>
              <w:sdtContent>
                <w:r w:rsidR="0015267D">
                  <w:fldChar w:fldCharType="begin"/>
                </w:r>
                <w:r w:rsidR="0015267D">
                  <w:instrText xml:space="preserve"> CITATION Kin13 \l 3082 </w:instrText>
                </w:r>
                <w:r w:rsidR="0015267D">
                  <w:fldChar w:fldCharType="separate"/>
                </w:r>
                <w:r w:rsidR="00083ACC">
                  <w:rPr>
                    <w:noProof/>
                  </w:rPr>
                  <w:t>(Kingma &amp; Welling, 2013)</w:t>
                </w:r>
                <w:r w:rsidR="0015267D">
                  <w:fldChar w:fldCharType="end"/>
                </w:r>
              </w:sdtContent>
            </w:sdt>
            <w:r w:rsidR="00D30D1A" w:rsidRPr="00D30D1A">
              <w:t>.</w:t>
            </w:r>
          </w:p>
        </w:tc>
        <w:tc>
          <w:tcPr>
            <w:tcW w:w="0" w:type="auto"/>
            <w:hideMark/>
          </w:tcPr>
          <w:p w14:paraId="0A52E624" w14:textId="77777777" w:rsidR="00D30D1A" w:rsidRPr="00D30D1A" w:rsidRDefault="00D30D1A" w:rsidP="00D30D1A">
            <w:r w:rsidRPr="00D30D1A">
              <w:t>Introdujeron la maximización de evidencia para síntesis controlada.</w:t>
            </w:r>
          </w:p>
        </w:tc>
      </w:tr>
      <w:tr w:rsidR="00E81350" w:rsidRPr="00D30D1A" w14:paraId="435EED3D" w14:textId="77777777" w:rsidTr="00D30D1A">
        <w:tc>
          <w:tcPr>
            <w:tcW w:w="0" w:type="auto"/>
            <w:hideMark/>
          </w:tcPr>
          <w:p w14:paraId="0AD2D41F" w14:textId="77777777" w:rsidR="00D30D1A" w:rsidRPr="00D30D1A" w:rsidRDefault="00D30D1A" w:rsidP="00D30D1A">
            <w:r w:rsidRPr="00D30D1A">
              <w:rPr>
                <w:b/>
                <w:bCs/>
              </w:rPr>
              <w:t>Modelos de lenguaje autoregresivos</w:t>
            </w:r>
          </w:p>
        </w:tc>
        <w:tc>
          <w:tcPr>
            <w:tcW w:w="0" w:type="auto"/>
            <w:hideMark/>
          </w:tcPr>
          <w:p w14:paraId="5520602F" w14:textId="585FBB33" w:rsidR="00D30D1A" w:rsidRPr="00D30D1A" w:rsidRDefault="00D30D1A" w:rsidP="00D30D1A">
            <w:r w:rsidRPr="00D30D1A">
              <w:t xml:space="preserve">GPT-2 </w:t>
            </w:r>
            <w:sdt>
              <w:sdtPr>
                <w:id w:val="-745493067"/>
                <w:citation/>
              </w:sdtPr>
              <w:sdtEndPr/>
              <w:sdtContent>
                <w:r w:rsidR="002548EC">
                  <w:fldChar w:fldCharType="begin"/>
                </w:r>
                <w:r w:rsidR="002548EC">
                  <w:instrText xml:space="preserve"> CITATION Rad19 \l 3082 </w:instrText>
                </w:r>
                <w:r w:rsidR="002548EC">
                  <w:fldChar w:fldCharType="separate"/>
                </w:r>
                <w:r w:rsidR="00083ACC">
                  <w:rPr>
                    <w:noProof/>
                  </w:rPr>
                  <w:t>(Radford, y otros, 2019)</w:t>
                </w:r>
                <w:r w:rsidR="002548EC">
                  <w:fldChar w:fldCharType="end"/>
                </w:r>
              </w:sdtContent>
            </w:sdt>
            <w:r w:rsidRPr="00D30D1A">
              <w:t xml:space="preserve"> mostró generación coherente a gran escala. GPT-3 </w:t>
            </w:r>
            <w:sdt>
              <w:sdtPr>
                <w:id w:val="392707303"/>
                <w:citation/>
              </w:sdtPr>
              <w:sdtEndPr/>
              <w:sdtContent>
                <w:r w:rsidR="00885E1E">
                  <w:fldChar w:fldCharType="begin"/>
                </w:r>
                <w:r w:rsidR="00885E1E">
                  <w:instrText xml:space="preserve"> CITATION Bro20 \l 3082 </w:instrText>
                </w:r>
                <w:r w:rsidR="00885E1E">
                  <w:fldChar w:fldCharType="separate"/>
                </w:r>
                <w:r w:rsidR="00083ACC">
                  <w:rPr>
                    <w:noProof/>
                  </w:rPr>
                  <w:t>(Brown, y otros, 2020)</w:t>
                </w:r>
                <w:r w:rsidR="00885E1E">
                  <w:fldChar w:fldCharType="end"/>
                </w:r>
              </w:sdtContent>
            </w:sdt>
            <w:r w:rsidRPr="00D30D1A">
              <w:t xml:space="preserve"> consolidó el paradigma </w:t>
            </w:r>
            <w:proofErr w:type="spellStart"/>
            <w:r w:rsidRPr="00D30D1A">
              <w:rPr>
                <w:i/>
                <w:iCs/>
              </w:rPr>
              <w:t>few-shot</w:t>
            </w:r>
            <w:proofErr w:type="spellEnd"/>
            <w:r w:rsidRPr="00D30D1A">
              <w:t>.</w:t>
            </w:r>
          </w:p>
        </w:tc>
        <w:tc>
          <w:tcPr>
            <w:tcW w:w="0" w:type="auto"/>
            <w:hideMark/>
          </w:tcPr>
          <w:p w14:paraId="5616CA62" w14:textId="77777777" w:rsidR="00D30D1A" w:rsidRPr="00D30D1A" w:rsidRDefault="00D30D1A" w:rsidP="00D30D1A">
            <w:r w:rsidRPr="00D30D1A">
              <w:t>Capacidades lingüísticas de propósito general, accesibles vía API.</w:t>
            </w:r>
          </w:p>
        </w:tc>
      </w:tr>
      <w:tr w:rsidR="00E81350" w:rsidRPr="00D30D1A" w14:paraId="2F412DCF" w14:textId="77777777" w:rsidTr="00D30D1A">
        <w:tc>
          <w:tcPr>
            <w:tcW w:w="0" w:type="auto"/>
            <w:hideMark/>
          </w:tcPr>
          <w:p w14:paraId="2BC01C9F" w14:textId="77777777" w:rsidR="00D30D1A" w:rsidRPr="00D30D1A" w:rsidRDefault="00D30D1A" w:rsidP="00D30D1A">
            <w:r w:rsidRPr="00D30D1A">
              <w:rPr>
                <w:b/>
                <w:bCs/>
              </w:rPr>
              <w:t>Transformers con atención</w:t>
            </w:r>
          </w:p>
        </w:tc>
        <w:tc>
          <w:tcPr>
            <w:tcW w:w="0" w:type="auto"/>
            <w:hideMark/>
          </w:tcPr>
          <w:p w14:paraId="0416C2FA" w14:textId="60891D0D" w:rsidR="00D30D1A" w:rsidRPr="00D30D1A" w:rsidRDefault="00D30D1A" w:rsidP="00D30D1A">
            <w:r w:rsidRPr="00D30D1A">
              <w:t xml:space="preserve">Arquitectura </w:t>
            </w:r>
            <w:proofErr w:type="spellStart"/>
            <w:r w:rsidRPr="00D30D1A">
              <w:t>Transformer</w:t>
            </w:r>
            <w:proofErr w:type="spellEnd"/>
            <w:r w:rsidRPr="00D30D1A">
              <w:t xml:space="preserve"> </w:t>
            </w:r>
            <w:sdt>
              <w:sdtPr>
                <w:id w:val="-354037365"/>
                <w:citation/>
              </w:sdtPr>
              <w:sdtEndPr/>
              <w:sdtContent>
                <w:r w:rsidR="00F86918">
                  <w:fldChar w:fldCharType="begin"/>
                </w:r>
                <w:r w:rsidR="00F86918">
                  <w:instrText xml:space="preserve"> CITATION Vas17 \l 3082 </w:instrText>
                </w:r>
                <w:r w:rsidR="00F86918">
                  <w:fldChar w:fldCharType="separate"/>
                </w:r>
                <w:r w:rsidR="00083ACC">
                  <w:rPr>
                    <w:noProof/>
                  </w:rPr>
                  <w:t>(Vaswani, y otros, 2017)</w:t>
                </w:r>
                <w:r w:rsidR="00F86918">
                  <w:fldChar w:fldCharType="end"/>
                </w:r>
              </w:sdtContent>
            </w:sdt>
            <w:r w:rsidR="00E81350">
              <w:t xml:space="preserve">en su </w:t>
            </w:r>
            <w:proofErr w:type="spellStart"/>
            <w:proofErr w:type="gramStart"/>
            <w:r w:rsidR="00E81350">
              <w:t>paper</w:t>
            </w:r>
            <w:proofErr w:type="spellEnd"/>
            <w:proofErr w:type="gramEnd"/>
            <w:r w:rsidR="00E81350">
              <w:t xml:space="preserve"> “</w:t>
            </w:r>
            <w:proofErr w:type="spellStart"/>
            <w:r w:rsidR="00E81350">
              <w:t>Atention</w:t>
            </w:r>
            <w:proofErr w:type="spellEnd"/>
            <w:r w:rsidR="00E81350">
              <w:t xml:space="preserve"> </w:t>
            </w:r>
            <w:proofErr w:type="spellStart"/>
            <w:r w:rsidR="00E81350">
              <w:t>is</w:t>
            </w:r>
            <w:proofErr w:type="spellEnd"/>
            <w:r w:rsidR="00E81350">
              <w:t xml:space="preserve"> </w:t>
            </w:r>
            <w:proofErr w:type="spellStart"/>
            <w:r w:rsidR="00E81350">
              <w:t>all</w:t>
            </w:r>
            <w:proofErr w:type="spellEnd"/>
            <w:r w:rsidR="00E81350">
              <w:t xml:space="preserve"> </w:t>
            </w:r>
            <w:proofErr w:type="spellStart"/>
            <w:r w:rsidR="00E81350">
              <w:t>you</w:t>
            </w:r>
            <w:proofErr w:type="spellEnd"/>
            <w:r w:rsidR="00E81350">
              <w:t xml:space="preserve"> </w:t>
            </w:r>
            <w:proofErr w:type="spellStart"/>
            <w:r w:rsidR="00E81350">
              <w:t>need</w:t>
            </w:r>
            <w:proofErr w:type="spellEnd"/>
            <w:r w:rsidR="00E81350">
              <w:t>”</w:t>
            </w:r>
            <w:r w:rsidRPr="00D30D1A">
              <w:t xml:space="preserve"> desplazó a LSTM/GRU en PLN gracias a la </w:t>
            </w:r>
            <w:r w:rsidRPr="00D30D1A">
              <w:lastRenderedPageBreak/>
              <w:t xml:space="preserve">atención </w:t>
            </w:r>
            <w:proofErr w:type="spellStart"/>
            <w:r w:rsidRPr="00D30D1A">
              <w:t>auto-regresiva</w:t>
            </w:r>
            <w:proofErr w:type="spellEnd"/>
            <w:r w:rsidRPr="00D30D1A">
              <w:t xml:space="preserve">, fundamento de los </w:t>
            </w:r>
            <w:r w:rsidRPr="00D30D1A">
              <w:rPr>
                <w:b/>
                <w:bCs/>
              </w:rPr>
              <w:t>LLM</w:t>
            </w:r>
            <w:r w:rsidRPr="00D30D1A">
              <w:t xml:space="preserve"> actuales.</w:t>
            </w:r>
          </w:p>
        </w:tc>
        <w:tc>
          <w:tcPr>
            <w:tcW w:w="0" w:type="auto"/>
            <w:hideMark/>
          </w:tcPr>
          <w:p w14:paraId="7842A1AC" w14:textId="77777777" w:rsidR="00D30D1A" w:rsidRPr="00D30D1A" w:rsidRDefault="00D30D1A" w:rsidP="00D30D1A">
            <w:r w:rsidRPr="00D30D1A">
              <w:lastRenderedPageBreak/>
              <w:t>Facilita paralelización y escalado a billones de parámetros.</w:t>
            </w:r>
          </w:p>
        </w:tc>
      </w:tr>
    </w:tbl>
    <w:p w14:paraId="4EE1EAD0" w14:textId="23B7D169" w:rsidR="00D30D1A" w:rsidRDefault="00E81350" w:rsidP="00D30D1A">
      <w:r w:rsidRPr="00E81350">
        <w:t>Los modelos generativos hacen algo cualitativamente nuevo: modelan la distribución completa de los datos, lo que permite crear texto o imágenes inéditos y contextuales, en vez de limitarse a clasificarlos.</w:t>
      </w:r>
    </w:p>
    <w:p w14:paraId="5E451DE7" w14:textId="3B1B46BC" w:rsidR="00E81350" w:rsidRDefault="00E81350" w:rsidP="00E81350">
      <w:pPr>
        <w:pStyle w:val="Ttulo3"/>
      </w:pPr>
      <w:bookmarkStart w:id="13" w:name="_Toc198755383"/>
      <w:r>
        <w:t>Tendencias actuales y adopción empresarial</w:t>
      </w:r>
      <w:bookmarkEnd w:id="13"/>
    </w:p>
    <w:p w14:paraId="0F2DFEB7" w14:textId="50AC4648" w:rsidR="00E81350" w:rsidRDefault="00E81350" w:rsidP="00E81350">
      <w:pPr>
        <w:pStyle w:val="Prrafodelista"/>
        <w:numPr>
          <w:ilvl w:val="0"/>
          <w:numId w:val="17"/>
        </w:numPr>
      </w:pPr>
      <w:r>
        <w:t>APIs comerciales de grandes modelos (p. ej., OpenAI, Anthropic, Google) han democratizado la tecnología para usuarios no técnicos.</w:t>
      </w:r>
    </w:p>
    <w:p w14:paraId="4E99BE55" w14:textId="7C111956" w:rsidR="00E81350" w:rsidRDefault="00E81350" w:rsidP="00E81350">
      <w:pPr>
        <w:pStyle w:val="Prrafodelista"/>
        <w:numPr>
          <w:ilvl w:val="0"/>
          <w:numId w:val="17"/>
        </w:numPr>
      </w:pPr>
      <w:r>
        <w:t>Modelos de código abierto (BLOOM, LLaMA-2) facilitan despliegues privados y adaptaciones específicas.</w:t>
      </w:r>
    </w:p>
    <w:p w14:paraId="38E519D4" w14:textId="4B9B1D2C" w:rsidR="00E81350" w:rsidRDefault="00E81350" w:rsidP="00E81350">
      <w:pPr>
        <w:pStyle w:val="Prrafodelista"/>
        <w:numPr>
          <w:ilvl w:val="0"/>
          <w:numId w:val="17"/>
        </w:numPr>
      </w:pPr>
      <w:r>
        <w:t xml:space="preserve">Técnicas de </w:t>
      </w:r>
      <w:proofErr w:type="spellStart"/>
      <w:r>
        <w:t>alignment</w:t>
      </w:r>
      <w:proofErr w:type="spellEnd"/>
      <w:r>
        <w:t xml:space="preserve"> y filtrado abordan la seguridad y la protección de datos, requisito central en dominios regulados como Open Finance.</w:t>
      </w:r>
    </w:p>
    <w:p w14:paraId="52321433" w14:textId="481CA95D" w:rsidR="00E81350" w:rsidRPr="00E81350" w:rsidRDefault="00E81350" w:rsidP="00E81350">
      <w:pPr>
        <w:pStyle w:val="Prrafodelista"/>
        <w:numPr>
          <w:ilvl w:val="0"/>
          <w:numId w:val="17"/>
        </w:numPr>
      </w:pPr>
      <w:r>
        <w:t>Paradigma Retrieval-Augmented Generation (RAG/RAC) —tratado en una sección posterior— hibrida grandes modelos con bases documentales especializadas para aumentar precisión y reducir “alucinaciones”.</w:t>
      </w:r>
    </w:p>
    <w:p w14:paraId="1F1BF032" w14:textId="5F800C97" w:rsidR="003723AC" w:rsidRDefault="002B15FA" w:rsidP="49F3DE96">
      <w:pPr>
        <w:pStyle w:val="Ttulo2"/>
      </w:pPr>
      <w:bookmarkStart w:id="14" w:name="_Toc198755384"/>
      <w:r>
        <w:t>Impacto de la IA generativa en el trabajo cotidiano</w:t>
      </w:r>
      <w:bookmarkEnd w:id="14"/>
    </w:p>
    <w:p w14:paraId="7B5E06F1" w14:textId="1DDD5631" w:rsidR="003723AC" w:rsidRDefault="003723AC" w:rsidP="00F23A54">
      <w:r>
        <w:t>La adopción de la IA Generativa ha crecido de manera exponencial en los últimos años, impulsada por la proliferación de modelos de lenguaje capaces de producir texto coherente y contextual sin necesidad de una configuración compleja por parte del usuario</w:t>
      </w:r>
      <w:sdt>
        <w:sdtPr>
          <w:id w:val="319470588"/>
          <w:citation/>
        </w:sdtPr>
        <w:sdtEndPr/>
        <w:sdtContent>
          <w:r w:rsidR="001B7977">
            <w:fldChar w:fldCharType="begin"/>
          </w:r>
          <w:r w:rsidR="001B7977">
            <w:instrText xml:space="preserve"> CITATION Ope22 \l 3082 </w:instrText>
          </w:r>
          <w:r w:rsidR="001B7977">
            <w:fldChar w:fldCharType="separate"/>
          </w:r>
          <w:r w:rsidR="00083ACC">
            <w:rPr>
              <w:noProof/>
            </w:rPr>
            <w:t xml:space="preserve"> (OpenIA, 2022)</w:t>
          </w:r>
          <w:r w:rsidR="001B7977">
            <w:fldChar w:fldCharType="end"/>
          </w:r>
        </w:sdtContent>
      </w:sdt>
      <w:r>
        <w:t xml:space="preserve">. Herramientas como ChatGPT o Google Bard han logrado democratizar la inteligencia artificial, facilitando su implementación en diversos entornos y acelerando la adopción por parte de personas sin perfiles técnicos </w:t>
      </w:r>
      <w:sdt>
        <w:sdtPr>
          <w:id w:val="-11378837"/>
          <w:citation/>
        </w:sdtPr>
        <w:sdtEndPr/>
        <w:sdtContent>
          <w:r w:rsidR="001B7977">
            <w:fldChar w:fldCharType="begin"/>
          </w:r>
          <w:r w:rsidR="001B7977">
            <w:instrText xml:space="preserve"> CITATION McK23 \l 3082 </w:instrText>
          </w:r>
          <w:r w:rsidR="001B7977">
            <w:fldChar w:fldCharType="separate"/>
          </w:r>
          <w:r w:rsidR="00083ACC">
            <w:rPr>
              <w:noProof/>
            </w:rPr>
            <w:t>(McKinsey &amp; Company, 2023)</w:t>
          </w:r>
          <w:r w:rsidR="001B7977">
            <w:fldChar w:fldCharType="end"/>
          </w:r>
        </w:sdtContent>
      </w:sdt>
      <w:r>
        <w:t>.</w:t>
      </w:r>
    </w:p>
    <w:p w14:paraId="613D3EDD" w14:textId="77777777" w:rsidR="003723AC" w:rsidRDefault="003723AC" w:rsidP="00F23A54"/>
    <w:p w14:paraId="05A1A0BF" w14:textId="1FC43847" w:rsidR="003723AC" w:rsidRDefault="003723AC" w:rsidP="00F23A54">
      <w:r>
        <w:t xml:space="preserve">Esta tendencia, lejos de revertirse, se presenta como un cambio de paradigma que obliga a las empresas a adaptarse para no quedar rezagadas. </w:t>
      </w:r>
      <w:r w:rsidR="00F65F3A">
        <w:t>L</w:t>
      </w:r>
      <w:r>
        <w:t>a productividad y la eficiencia en la creación de contenido, la atención al cliente y la automatización de tareas rutinarias han mejorado significativamente con el uso de sistemas de IA Generativa</w:t>
      </w:r>
      <w:r w:rsidR="008E6502">
        <w:t xml:space="preserve"> </w:t>
      </w:r>
      <w:sdt>
        <w:sdtPr>
          <w:id w:val="-862896185"/>
          <w:citation/>
        </w:sdtPr>
        <w:sdtEndPr/>
        <w:sdtContent>
          <w:r w:rsidR="000B72E8">
            <w:fldChar w:fldCharType="begin"/>
          </w:r>
          <w:r w:rsidR="000B72E8">
            <w:instrText xml:space="preserve"> CITATION Pet20 \l 3082 </w:instrText>
          </w:r>
          <w:r w:rsidR="000B72E8">
            <w:fldChar w:fldCharType="separate"/>
          </w:r>
          <w:r w:rsidR="00083ACC">
            <w:rPr>
              <w:noProof/>
            </w:rPr>
            <w:t>(Kairouz, 2020)</w:t>
          </w:r>
          <w:r w:rsidR="000B72E8">
            <w:fldChar w:fldCharType="end"/>
          </w:r>
        </w:sdtContent>
      </w:sdt>
      <w:r>
        <w:t xml:space="preserve">. Sin embargo, la </w:t>
      </w:r>
      <w:r>
        <w:lastRenderedPageBreak/>
        <w:t xml:space="preserve">facilidad de acceso y el rápido ritmo de implantación superan a menudo la capacidad de las organizaciones para controlar la información que los usuarios introducen en estos servicios </w:t>
      </w:r>
      <w:sdt>
        <w:sdtPr>
          <w:id w:val="335435176"/>
          <w:citation/>
        </w:sdtPr>
        <w:sdtEndPr/>
        <w:sdtContent>
          <w:r w:rsidR="00EA7E76">
            <w:fldChar w:fldCharType="begin"/>
          </w:r>
          <w:r w:rsidR="00EA7E76">
            <w:instrText xml:space="preserve"> CITATION Sfe24 \l 3082 </w:instrText>
          </w:r>
          <w:r w:rsidR="00EA7E76">
            <w:fldChar w:fldCharType="separate"/>
          </w:r>
          <w:r w:rsidR="00083ACC">
            <w:rPr>
              <w:noProof/>
            </w:rPr>
            <w:t>(Sfetcu, 2024)</w:t>
          </w:r>
          <w:r w:rsidR="00EA7E76">
            <w:fldChar w:fldCharType="end"/>
          </w:r>
        </w:sdtContent>
      </w:sdt>
      <w:r>
        <w:t>.</w:t>
      </w:r>
    </w:p>
    <w:p w14:paraId="24A0678D" w14:textId="77777777" w:rsidR="003723AC" w:rsidRDefault="003723AC" w:rsidP="00F23A54"/>
    <w:p w14:paraId="411DD4AE" w14:textId="77777777" w:rsidR="001B7977" w:rsidRDefault="003723AC" w:rsidP="00F23A54">
      <w:r>
        <w:t>Como consecuencia, se hace imprescindible un enfoque que combine la explotación de las ventajas competitivas de la IA Generativa con la protección de datos sensibles, especialmente cuando las plataformas se nutren de información crítica de la organización. En este sentido, sistemas de filtrado, anonimización y auditoría representan soluciones clave para salvaguardar la confidencialidad y cumplir con las regulaciones vigentes, sin obstaculizar el potencial de innovación ni el crecimiento empresarial. Bajo esta premisa, se justifica la necesidad de plantear propuestas centradas en salvaguardar los datos, al tiempo que se preserva la usabilidad y la efectividad de la IA para todos los perfiles involucrados.</w:t>
      </w:r>
    </w:p>
    <w:p w14:paraId="11AF2D21" w14:textId="77777777" w:rsidR="001B7977" w:rsidRDefault="001B7977" w:rsidP="003723AC">
      <w:pPr>
        <w:spacing w:before="0" w:after="0" w:line="240" w:lineRule="auto"/>
        <w:jc w:val="left"/>
      </w:pPr>
    </w:p>
    <w:p w14:paraId="7A03194B" w14:textId="77777777" w:rsidR="000A69BC" w:rsidRDefault="000A69BC" w:rsidP="49F3DE96">
      <w:pPr>
        <w:pStyle w:val="Ttulo2"/>
      </w:pPr>
      <w:bookmarkStart w:id="15" w:name="_Toc198755385"/>
      <w:r>
        <w:t>Regulación y protección de datos</w:t>
      </w:r>
      <w:bookmarkEnd w:id="15"/>
    </w:p>
    <w:p w14:paraId="4FCFE4F9" w14:textId="0A2F6FF7" w:rsidR="00EA49A7" w:rsidRDefault="00EA49A7" w:rsidP="00EA49A7">
      <w:r>
        <w:t xml:space="preserve">La rápida adopción de la IA Generativa en entornos empresariales ha desencadenado numerosas preocupaciones vinculadas a la protección de datos, especialmente cuando los usuarios introducen información sensible en modelos externos o servicios en la nube. En la Unión Europea, el Reglamento General de Protección de Datos (RGPD) obliga a las organizaciones a implementar medidas que garanticen la confidencialidad, integridad y disponibilidad de la información personal que procesan, con sanciones económicas que pueden llegar hasta el 4% de la facturación global </w:t>
      </w:r>
      <w:sdt>
        <w:sdtPr>
          <w:id w:val="523378216"/>
          <w:citation/>
        </w:sdtPr>
        <w:sdtEndPr/>
        <w:sdtContent>
          <w:r w:rsidR="00C5790D">
            <w:fldChar w:fldCharType="begin"/>
          </w:r>
          <w:r w:rsidR="00C5790D">
            <w:instrText xml:space="preserve"> CITATION Com16 \l 3082 </w:instrText>
          </w:r>
          <w:r w:rsidR="00C5790D">
            <w:fldChar w:fldCharType="separate"/>
          </w:r>
          <w:r w:rsidR="00083ACC">
            <w:rPr>
              <w:noProof/>
            </w:rPr>
            <w:t>(Comisión Europea, 2016)</w:t>
          </w:r>
          <w:r w:rsidR="00C5790D">
            <w:fldChar w:fldCharType="end"/>
          </w:r>
        </w:sdtContent>
      </w:sdt>
      <w:r>
        <w:t>. De manera análoga, en Estados Unidos, la Ley de Privacidad del Consumidor de California (CCPA) y normativas sectoriales como HIPAA, en el ámbito sanitario, exigen salvaguardas para proteger los datos de los usuarios, así como la obligación de notificar brechas de seguridad.</w:t>
      </w:r>
    </w:p>
    <w:p w14:paraId="758FFDFE" w14:textId="77777777" w:rsidR="00EA49A7" w:rsidRDefault="00EA49A7" w:rsidP="00EA49A7"/>
    <w:p w14:paraId="300FFBCD" w14:textId="1286861E" w:rsidR="00EA49A7" w:rsidRDefault="00EA49A7" w:rsidP="00EA49A7">
      <w:r>
        <w:t xml:space="preserve">Este escenario se complica por la falta de estandarización en el uso de herramientas de IA Generativa. Algunas empresas operan con plataformas externas cuyas políticas de </w:t>
      </w:r>
      <w:r>
        <w:lastRenderedPageBreak/>
        <w:t xml:space="preserve">tratamiento de datos pueden ser ambiguas, incrementando el riesgo de filtración de información confidencial y de incumplir las normas de privacidad </w:t>
      </w:r>
      <w:sdt>
        <w:sdtPr>
          <w:id w:val="-1614272492"/>
          <w:citation/>
        </w:sdtPr>
        <w:sdtEndPr/>
        <w:sdtContent>
          <w:r w:rsidR="00AF30B7">
            <w:fldChar w:fldCharType="begin"/>
          </w:r>
          <w:r w:rsidR="00AF30B7">
            <w:instrText xml:space="preserve"> CITATION Sfe24 \l 3082 </w:instrText>
          </w:r>
          <w:r w:rsidR="00AF30B7">
            <w:fldChar w:fldCharType="separate"/>
          </w:r>
          <w:r w:rsidR="00083ACC">
            <w:rPr>
              <w:noProof/>
            </w:rPr>
            <w:t>(Sfetcu, 2024)</w:t>
          </w:r>
          <w:r w:rsidR="00AF30B7">
            <w:fldChar w:fldCharType="end"/>
          </w:r>
        </w:sdtContent>
      </w:sdt>
      <w:r>
        <w:t>. Además, el desconocimiento de los empleados sobre la ubicación y forma de almacenamiento de la información que introducen en dichas herramientas agrava el problema</w:t>
      </w:r>
      <w:r w:rsidR="006E5199">
        <w:t xml:space="preserve"> </w:t>
      </w:r>
      <w:sdt>
        <w:sdtPr>
          <w:id w:val="-1339614446"/>
          <w:citation/>
        </w:sdtPr>
        <w:sdtEndPr/>
        <w:sdtContent>
          <w:r w:rsidR="006E5199">
            <w:fldChar w:fldCharType="begin"/>
          </w:r>
          <w:r w:rsidR="006E5199">
            <w:instrText xml:space="preserve"> CITATION Pet20 \l 3082 </w:instrText>
          </w:r>
          <w:r w:rsidR="006E5199">
            <w:fldChar w:fldCharType="separate"/>
          </w:r>
          <w:r w:rsidR="00083ACC">
            <w:rPr>
              <w:noProof/>
            </w:rPr>
            <w:t>(Kairouz, 2020)</w:t>
          </w:r>
          <w:r w:rsidR="006E5199">
            <w:fldChar w:fldCharType="end"/>
          </w:r>
        </w:sdtContent>
      </w:sdt>
      <w:r>
        <w:t>.</w:t>
      </w:r>
    </w:p>
    <w:p w14:paraId="703BAB21" w14:textId="77777777" w:rsidR="00EA49A7" w:rsidRDefault="00EA49A7" w:rsidP="00EA49A7"/>
    <w:p w14:paraId="4CAA33E5" w14:textId="0F8C4FF4" w:rsidR="00FE1A67" w:rsidRDefault="00EA49A7" w:rsidP="00EA49A7">
      <w:r>
        <w:t xml:space="preserve">En respuesta, han surgido propuestas que contemplan la anonimización o seudonimización de datos antes de su envío a la IA. Estas prácticas, contempladas en el propio RGPD bajo el principio de “privacidad desde el diseño”, permiten a las organizaciones minimizar la exposición de información crítica sin renunciar a los beneficios de la IA Generativa </w:t>
      </w:r>
      <w:sdt>
        <w:sdtPr>
          <w:id w:val="-510294078"/>
          <w:citation/>
        </w:sdtPr>
        <w:sdtEndPr/>
        <w:sdtContent>
          <w:r w:rsidR="002A47B7">
            <w:fldChar w:fldCharType="begin"/>
          </w:r>
          <w:r w:rsidR="002A47B7">
            <w:instrText xml:space="preserve"> CITATION Dwo08 \l 3082 </w:instrText>
          </w:r>
          <w:r w:rsidR="002A47B7">
            <w:fldChar w:fldCharType="separate"/>
          </w:r>
          <w:r w:rsidR="00083ACC">
            <w:rPr>
              <w:noProof/>
            </w:rPr>
            <w:t>(Dwork, 2008)</w:t>
          </w:r>
          <w:r w:rsidR="002A47B7">
            <w:fldChar w:fldCharType="end"/>
          </w:r>
        </w:sdtContent>
      </w:sdt>
      <w:r>
        <w:t>. Sin embargo, la implementación de tales soluciones no siempre es sencilla, pues requiere de herramientas especializadas y del diseño de políticas internas que coordinen los procesos de negocio con el cumplimiento normativo. De ahí surge la necesidad de desarrollar plataformas que unifiquen la protección de datos, el control de acceso y la facilidad de uso, promoviendo una adopción responsable de la IA Generativa en el ámbito empresarial.</w:t>
      </w:r>
    </w:p>
    <w:p w14:paraId="72BC63D3" w14:textId="2424B0DA" w:rsidR="006F284C" w:rsidRDefault="006F284C" w:rsidP="49F3DE96">
      <w:pPr>
        <w:pStyle w:val="Ttulo2"/>
      </w:pPr>
      <w:bookmarkStart w:id="16" w:name="_Toc198755386"/>
      <w:r>
        <w:t xml:space="preserve">tecnologías </w:t>
      </w:r>
      <w:r w:rsidR="00144A72">
        <w:t>y metodologías asociadas a la ia generativa</w:t>
      </w:r>
      <w:bookmarkEnd w:id="16"/>
    </w:p>
    <w:p w14:paraId="00179C70" w14:textId="7AB9E9AD" w:rsidR="00F91AE5" w:rsidRDefault="003E698C" w:rsidP="00F91AE5">
      <w:r w:rsidRPr="003E698C">
        <w:t>En la actualidad, muchas de las tecnologías de IA Generativa que han alcanzado un uso masivo se caracterizan por interfaces amigables y accesibles vía web, orientadas a usuarios sin un perfil necesariamente técnico. Ejemplos notorios son ChatGPT, Google Bard y otras plataformas de diálogo</w:t>
      </w:r>
      <w:r w:rsidR="00B70D82">
        <w:t xml:space="preserve"> con lenguaje natural</w:t>
      </w:r>
      <w:r w:rsidRPr="003E698C">
        <w:t xml:space="preserve"> basadas en grandes modelos de lenguaje</w:t>
      </w:r>
      <w:sdt>
        <w:sdtPr>
          <w:id w:val="2048248972"/>
          <w:citation/>
        </w:sdtPr>
        <w:sdtEndPr/>
        <w:sdtContent>
          <w:r w:rsidR="00B70D82">
            <w:fldChar w:fldCharType="begin"/>
          </w:r>
          <w:r w:rsidR="00B70D82">
            <w:instrText xml:space="preserve"> CITATION Ope22 \l 3082 </w:instrText>
          </w:r>
          <w:r w:rsidR="00B70D82">
            <w:fldChar w:fldCharType="separate"/>
          </w:r>
          <w:r w:rsidR="00083ACC">
            <w:rPr>
              <w:noProof/>
            </w:rPr>
            <w:t xml:space="preserve"> (OpenIA, 2022)</w:t>
          </w:r>
          <w:r w:rsidR="00B70D82">
            <w:fldChar w:fldCharType="end"/>
          </w:r>
        </w:sdtContent>
      </w:sdt>
      <w:r w:rsidRPr="003E698C">
        <w:t xml:space="preserve">. Su popularidad se fundamenta en la posibilidad de que un empleado de cualquier área pueda redactar consultas en lenguaje natural y obtener respuestas de alta calidad de manera inmediata </w:t>
      </w:r>
      <w:sdt>
        <w:sdtPr>
          <w:id w:val="-1666315028"/>
          <w:citation/>
        </w:sdtPr>
        <w:sdtEndPr/>
        <w:sdtContent>
          <w:r w:rsidR="00D11407">
            <w:fldChar w:fldCharType="begin"/>
          </w:r>
          <w:r w:rsidR="00D11407">
            <w:instrText xml:space="preserve"> CITATION McK23 \l 3082 </w:instrText>
          </w:r>
          <w:r w:rsidR="00D11407">
            <w:fldChar w:fldCharType="separate"/>
          </w:r>
          <w:r w:rsidR="00083ACC">
            <w:rPr>
              <w:noProof/>
            </w:rPr>
            <w:t>(McKinsey &amp; Company, 2023)</w:t>
          </w:r>
          <w:r w:rsidR="00D11407">
            <w:fldChar w:fldCharType="end"/>
          </w:r>
        </w:sdtContent>
      </w:sdt>
      <w:r w:rsidRPr="003E698C">
        <w:t xml:space="preserve">. Sin embargo, esta misma accesibilidad expone un punto crítico: el intercambio de datos confidenciales o sensibles sin que medie un proceso previo de filtrado o anonimización </w:t>
      </w:r>
      <w:sdt>
        <w:sdtPr>
          <w:id w:val="-1455710984"/>
          <w:citation/>
        </w:sdtPr>
        <w:sdtEndPr/>
        <w:sdtContent>
          <w:r w:rsidR="008744D2">
            <w:fldChar w:fldCharType="begin"/>
          </w:r>
          <w:r w:rsidR="008744D2">
            <w:instrText xml:space="preserve"> CITATION Ede24 \l 3082 </w:instrText>
          </w:r>
          <w:r w:rsidR="008744D2">
            <w:fldChar w:fldCharType="separate"/>
          </w:r>
          <w:r w:rsidR="00083ACC">
            <w:rPr>
              <w:noProof/>
            </w:rPr>
            <w:t>(Edemacu &amp; Wu, 2024)</w:t>
          </w:r>
          <w:r w:rsidR="008744D2">
            <w:fldChar w:fldCharType="end"/>
          </w:r>
        </w:sdtContent>
      </w:sdt>
      <w:r w:rsidR="008744D2">
        <w:t>.</w:t>
      </w:r>
    </w:p>
    <w:p w14:paraId="43DD956D" w14:textId="1A68D2B1" w:rsidR="008744D2" w:rsidRDefault="00BE259E" w:rsidP="49F3DE96">
      <w:pPr>
        <w:pStyle w:val="Ttulo3"/>
        <w:rPr>
          <w:szCs w:val="24"/>
        </w:rPr>
      </w:pPr>
      <w:bookmarkStart w:id="17" w:name="_Toc198755387"/>
      <w:r>
        <w:t>Vulnerabilidades en el manejo de datos sensibles</w:t>
      </w:r>
      <w:bookmarkEnd w:id="17"/>
    </w:p>
    <w:p w14:paraId="4EDC407D" w14:textId="3339FED3" w:rsidR="00BE259E" w:rsidRDefault="00BE259E" w:rsidP="00BE259E">
      <w:r>
        <w:t xml:space="preserve">Debido a la falta de conocimientos técnicos de gran parte de los usuarios, es frecuente que se compartan con la IA documentos o fragmentos de información que contengan, por ejemplo, </w:t>
      </w:r>
      <w:r>
        <w:lastRenderedPageBreak/>
        <w:t xml:space="preserve">nombres de clientes, cifras de facturación o detalles contractuales, sin tomar en cuenta los riesgos de privacidad o los posibles incumplimientos legales </w:t>
      </w:r>
      <w:sdt>
        <w:sdtPr>
          <w:id w:val="1697343462"/>
          <w:citation/>
        </w:sdtPr>
        <w:sdtEndPr/>
        <w:sdtContent>
          <w:r w:rsidR="00796469">
            <w:fldChar w:fldCharType="begin"/>
          </w:r>
          <w:r w:rsidR="00796469">
            <w:instrText xml:space="preserve"> CITATION Eur21 \l 3082 </w:instrText>
          </w:r>
          <w:r w:rsidR="00796469">
            <w:fldChar w:fldCharType="separate"/>
          </w:r>
          <w:r w:rsidR="00083ACC">
            <w:rPr>
              <w:noProof/>
            </w:rPr>
            <w:t>(European Union Agency for Cybersecurity (ENISA), 2021)</w:t>
          </w:r>
          <w:r w:rsidR="00796469">
            <w:fldChar w:fldCharType="end"/>
          </w:r>
        </w:sdtContent>
      </w:sdt>
      <w:r>
        <w:t xml:space="preserve">. Como resultado, los proveedores externos de IA podrían almacenar e indexar dichos datos, dejando a la organización sin control sobre su destino o forma de utilización </w:t>
      </w:r>
      <w:sdt>
        <w:sdtPr>
          <w:id w:val="-1837449921"/>
          <w:citation/>
        </w:sdtPr>
        <w:sdtEndPr/>
        <w:sdtContent>
          <w:r w:rsidR="00A3173A">
            <w:fldChar w:fldCharType="begin"/>
          </w:r>
          <w:r w:rsidR="00A3173A">
            <w:instrText xml:space="preserve"> CITATION Pet20 \l 3082 </w:instrText>
          </w:r>
          <w:r w:rsidR="00A3173A">
            <w:fldChar w:fldCharType="separate"/>
          </w:r>
          <w:r w:rsidR="00083ACC">
            <w:rPr>
              <w:noProof/>
            </w:rPr>
            <w:t>(Kairouz, 2020)</w:t>
          </w:r>
          <w:r w:rsidR="00A3173A">
            <w:fldChar w:fldCharType="end"/>
          </w:r>
        </w:sdtContent>
      </w:sdt>
      <w:r>
        <w:t>.</w:t>
      </w:r>
    </w:p>
    <w:p w14:paraId="72A2D3F9" w14:textId="77777777" w:rsidR="00BE259E" w:rsidRDefault="00BE259E" w:rsidP="00BE259E"/>
    <w:p w14:paraId="42897B70" w14:textId="2C1BB3D6" w:rsidR="00BE259E" w:rsidRDefault="00BE259E" w:rsidP="00BE259E">
      <w:r>
        <w:t xml:space="preserve">Además de ello, diversas plataformas de IA Generativa mantienen políticas de uso y manejo de datos que, si bien estipulan ciertos niveles de protección, no siempre se alinean con la normativa local o las políticas internas de la empresa. Esta disparidad incrementa la probabilidad de filtraciones y dificulta la trazabilidad de lo que ocurre con la información sensible tras su ingreso en el sistema </w:t>
      </w:r>
      <w:sdt>
        <w:sdtPr>
          <w:id w:val="-91711983"/>
          <w:citation/>
        </w:sdtPr>
        <w:sdtEndPr/>
        <w:sdtContent>
          <w:r w:rsidR="00A3173A">
            <w:fldChar w:fldCharType="begin"/>
          </w:r>
          <w:r w:rsidR="00A3173A">
            <w:instrText xml:space="preserve"> CITATION Dwo08 \l 3082 </w:instrText>
          </w:r>
          <w:r w:rsidR="00A3173A">
            <w:fldChar w:fldCharType="separate"/>
          </w:r>
          <w:r w:rsidR="00083ACC">
            <w:rPr>
              <w:noProof/>
            </w:rPr>
            <w:t>(Dwork, 2008)</w:t>
          </w:r>
          <w:r w:rsidR="00A3173A">
            <w:fldChar w:fldCharType="end"/>
          </w:r>
        </w:sdtContent>
      </w:sdt>
      <w:r w:rsidR="00A3173A">
        <w:t>.</w:t>
      </w:r>
    </w:p>
    <w:p w14:paraId="0B8A54BB" w14:textId="3001E92F" w:rsidR="00414BF6" w:rsidRDefault="00353837" w:rsidP="49F3DE96">
      <w:pPr>
        <w:pStyle w:val="Ttulo3"/>
        <w:rPr>
          <w:szCs w:val="24"/>
        </w:rPr>
      </w:pPr>
      <w:bookmarkStart w:id="18" w:name="_Toc198755388"/>
      <w:r>
        <w:t>Procesos de filtrado y anonimización en el ámbito empresarial</w:t>
      </w:r>
      <w:bookmarkEnd w:id="18"/>
    </w:p>
    <w:p w14:paraId="7A6D0BB4" w14:textId="77777777" w:rsidR="00937874" w:rsidRDefault="00937874" w:rsidP="00937874">
      <w:r>
        <w:t>Para mitigar los riesgos mencionados, han surgido soluciones enfocadas en la detección y tratamiento de datos sensibles antes de su envío a la IA. Entre los mecanismos más empleados destacan:</w:t>
      </w:r>
    </w:p>
    <w:p w14:paraId="4466FBD1" w14:textId="77777777" w:rsidR="00937874" w:rsidRDefault="00937874" w:rsidP="00937874"/>
    <w:p w14:paraId="092C699B" w14:textId="30247FCD" w:rsidR="00937874" w:rsidRDefault="00937874" w:rsidP="00937874">
      <w:pPr>
        <w:pStyle w:val="Prrafodelista"/>
        <w:numPr>
          <w:ilvl w:val="0"/>
          <w:numId w:val="14"/>
        </w:numPr>
      </w:pPr>
      <w:r>
        <w:t>Identificación y extracción de PII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A través de librerías como </w:t>
      </w:r>
      <w:proofErr w:type="spellStart"/>
      <w:r>
        <w:t>Spacy</w:t>
      </w:r>
      <w:proofErr w:type="spellEnd"/>
      <w:r>
        <w:t xml:space="preserve"> o Presidio, capaces de reconocer nombres, direcciones o números de identificación personal </w:t>
      </w:r>
      <w:sdt>
        <w:sdtPr>
          <w:id w:val="1183015634"/>
          <w:citation/>
        </w:sdtPr>
        <w:sdtEndPr/>
        <w:sdtContent>
          <w:r w:rsidR="00855D2F">
            <w:fldChar w:fldCharType="begin"/>
          </w:r>
          <w:r w:rsidR="00855D2F">
            <w:instrText xml:space="preserve"> CITATION Arv20 \l 3082 </w:instrText>
          </w:r>
          <w:r w:rsidR="00855D2F">
            <w:fldChar w:fldCharType="separate"/>
          </w:r>
          <w:r w:rsidR="00083ACC">
            <w:rPr>
              <w:noProof/>
            </w:rPr>
            <w:t>(Arvanitakis &amp; Moustakides, 2020)</w:t>
          </w:r>
          <w:r w:rsidR="00855D2F">
            <w:fldChar w:fldCharType="end"/>
          </w:r>
        </w:sdtContent>
      </w:sdt>
      <w:r w:rsidR="00855D2F">
        <w:t>.</w:t>
      </w:r>
    </w:p>
    <w:p w14:paraId="1E56D6E3" w14:textId="2EC9F57D" w:rsidR="00937874" w:rsidRDefault="00937874" w:rsidP="00937874">
      <w:pPr>
        <w:pStyle w:val="Prrafodelista"/>
        <w:numPr>
          <w:ilvl w:val="0"/>
          <w:numId w:val="14"/>
        </w:numPr>
      </w:pPr>
      <w:proofErr w:type="spellStart"/>
      <w:r>
        <w:t>Seudonimización</w:t>
      </w:r>
      <w:proofErr w:type="spellEnd"/>
      <w:r>
        <w:t xml:space="preserve"> y cifrado selectivo: En lugar de eliminar la información, se la sustituye por equivalentes o se la cifra de modo que su recuperación requiera claves de desencriptación </w:t>
      </w:r>
      <w:sdt>
        <w:sdtPr>
          <w:id w:val="-1631845209"/>
          <w:citation/>
        </w:sdtPr>
        <w:sdtEndPr/>
        <w:sdtContent>
          <w:r w:rsidR="006B04FB">
            <w:fldChar w:fldCharType="begin"/>
          </w:r>
          <w:r w:rsidR="006B04FB">
            <w:instrText xml:space="preserve"> CITATION Ren22 \l 3082 </w:instrText>
          </w:r>
          <w:r w:rsidR="006B04FB">
            <w:fldChar w:fldCharType="separate"/>
          </w:r>
          <w:r w:rsidR="00083ACC">
            <w:rPr>
              <w:noProof/>
            </w:rPr>
            <w:t>(Ren, Zhang, Hong, &amp; He, 2022)</w:t>
          </w:r>
          <w:r w:rsidR="006B04FB">
            <w:fldChar w:fldCharType="end"/>
          </w:r>
        </w:sdtContent>
      </w:sdt>
      <w:r w:rsidR="00A3173A">
        <w:t>.</w:t>
      </w:r>
    </w:p>
    <w:p w14:paraId="047E8588" w14:textId="77777777" w:rsidR="00937874" w:rsidRDefault="00937874" w:rsidP="00937874">
      <w:pPr>
        <w:pStyle w:val="Prrafodelista"/>
        <w:numPr>
          <w:ilvl w:val="0"/>
          <w:numId w:val="14"/>
        </w:numPr>
      </w:pPr>
      <w:r>
        <w:t>Enmascaramiento semántico: Consiste en reemplazar términos sensibles por tokens genéricos (por ejemplo, &lt;CLIENTE_X&gt;), salvaguardando la coherencia del texto y evitando divulgar datos críticos.</w:t>
      </w:r>
    </w:p>
    <w:p w14:paraId="04D55554" w14:textId="77777777" w:rsidR="00937874" w:rsidRDefault="00937874" w:rsidP="00937874"/>
    <w:p w14:paraId="0A9CE408" w14:textId="53F458BC" w:rsidR="00353837" w:rsidRDefault="00937874" w:rsidP="00937874">
      <w:r>
        <w:lastRenderedPageBreak/>
        <w:t>No obstante, la mayoría de estas herramientas o metodologías suelen requer</w:t>
      </w:r>
      <w:r w:rsidR="00A15EB9">
        <w:t>ir</w:t>
      </w:r>
      <w:r>
        <w:t xml:space="preserve"> intervención de personal especializado en NLP (Procesamiento de Lenguaje Natural) y ciberseguridad, generando barreras para equipos de negocio que buscan adoptar la IA Generativa de forma ágil. En la práctica, esto se traduce en procesos manuales o semi-automatizados que ralentizan la adopción de soluciones de IA y desincentivan su uso continuo </w:t>
      </w:r>
      <w:sdt>
        <w:sdtPr>
          <w:id w:val="-1859649221"/>
          <w:citation/>
        </w:sdtPr>
        <w:sdtEndPr/>
        <w:sdtContent>
          <w:r w:rsidR="00027595">
            <w:fldChar w:fldCharType="begin"/>
          </w:r>
          <w:r w:rsidR="00027595">
            <w:instrText xml:space="preserve"> CITATION Nun22 \l 3082 </w:instrText>
          </w:r>
          <w:r w:rsidR="00027595">
            <w:fldChar w:fldCharType="separate"/>
          </w:r>
          <w:r w:rsidR="00083ACC">
            <w:rPr>
              <w:noProof/>
            </w:rPr>
            <w:t>(Nunes &amp; Abreu, 2022)</w:t>
          </w:r>
          <w:r w:rsidR="00027595">
            <w:fldChar w:fldCharType="end"/>
          </w:r>
        </w:sdtContent>
      </w:sdt>
    </w:p>
    <w:p w14:paraId="463CA304" w14:textId="528E6E99" w:rsidR="00D45FDE" w:rsidRDefault="00D45FDE" w:rsidP="49F3DE96">
      <w:pPr>
        <w:pStyle w:val="Ttulo3"/>
        <w:rPr>
          <w:szCs w:val="24"/>
        </w:rPr>
      </w:pPr>
      <w:bookmarkStart w:id="19" w:name="_Toc198755389"/>
      <w:r>
        <w:t>Prácticas y propuestas similares</w:t>
      </w:r>
      <w:bookmarkEnd w:id="19"/>
    </w:p>
    <w:p w14:paraId="64B3FE9B" w14:textId="3A0EE4D6" w:rsidR="00D45FDE" w:rsidRDefault="00D45FDE" w:rsidP="00D45FDE">
      <w:r>
        <w:t xml:space="preserve">Existen iniciativas denominadas “privacy firewalls” o “data preprocessors” cuyo objetivo es actuar como una capa intermedia entre el usuario y la plataforma de IA Generativa, analizando el contenido enviado y bloqueando o anonimizando la información sensible. Sin embargo, la mayoría de estos enfoques están centrados únicamente en la protección de datos y no contemplan la necesidad de un entorno en el que usuarios no técnicos puedan también entrenar y validar modelos con información de dominio específico </w:t>
      </w:r>
      <w:sdt>
        <w:sdtPr>
          <w:id w:val="-1686355388"/>
          <w:citation/>
        </w:sdtPr>
        <w:sdtEndPr/>
        <w:sdtContent>
          <w:r w:rsidR="00E046D5">
            <w:fldChar w:fldCharType="begin"/>
          </w:r>
          <w:r w:rsidR="00E046D5">
            <w:instrText xml:space="preserve"> CITATION Lew20 \l 3082 </w:instrText>
          </w:r>
          <w:r w:rsidR="00E046D5">
            <w:fldChar w:fldCharType="separate"/>
          </w:r>
          <w:r w:rsidR="00083ACC">
            <w:rPr>
              <w:noProof/>
            </w:rPr>
            <w:t>(Lewis, y otros, 2020)</w:t>
          </w:r>
          <w:r w:rsidR="00E046D5">
            <w:fldChar w:fldCharType="end"/>
          </w:r>
        </w:sdtContent>
      </w:sdt>
    </w:p>
    <w:p w14:paraId="51129105" w14:textId="62A261F5" w:rsidR="00D45FDE" w:rsidRDefault="00D45FDE" w:rsidP="00D45FDE">
      <w:r>
        <w:t xml:space="preserve">Ante este panorama, se identifica una oportunidad clara para soluciones integrales que reúnan, en una misma plataforma, la filtración y anonimización de información sensible y la facilidad de entrenamiento de modelos por parte de expertos de negocio. La propuesta que se desarrolla en esta investigación busca cubrir justamente este vacío, combinando controles de seguridad con una interfaz intuitiva que permita a los especialistas </w:t>
      </w:r>
      <w:r w:rsidR="00B63C69">
        <w:t xml:space="preserve">de área, sector o industria entrenar sus propios modelos </w:t>
      </w:r>
      <w:r w:rsidR="005E5B6C">
        <w:t>y dejarlos disponibles para el uso interno de una empresa</w:t>
      </w:r>
      <w:r>
        <w:t xml:space="preserve">—en </w:t>
      </w:r>
      <w:r w:rsidR="005E5B6C">
        <w:t>el caso de este trabajo será</w:t>
      </w:r>
      <w:r>
        <w:t xml:space="preserve"> el ámbito de Open Finance—extender el conocimiento del modelo sin comprometer la confidencialidad de los datos.</w:t>
      </w:r>
    </w:p>
    <w:p w14:paraId="1443142F" w14:textId="340F0EBA" w:rsidR="00557B79" w:rsidRDefault="00AA6B3C" w:rsidP="004144B5">
      <w:pPr>
        <w:pStyle w:val="Ttulo3"/>
      </w:pPr>
      <w:bookmarkStart w:id="20" w:name="_Toc198755390"/>
      <w:proofErr w:type="spellStart"/>
      <w:r w:rsidRPr="00AA6B3C">
        <w:t>Retrieval-Augmented</w:t>
      </w:r>
      <w:proofErr w:type="spellEnd"/>
      <w:r w:rsidRPr="00AA6B3C">
        <w:t xml:space="preserve"> </w:t>
      </w:r>
      <w:proofErr w:type="spellStart"/>
      <w:r w:rsidRPr="00AA6B3C">
        <w:t>Generation</w:t>
      </w:r>
      <w:proofErr w:type="spellEnd"/>
      <w:r w:rsidRPr="00AA6B3C">
        <w:t xml:space="preserve"> (RAG/RAC) y su relación con la IA Generativa</w:t>
      </w:r>
      <w:bookmarkEnd w:id="20"/>
    </w:p>
    <w:p w14:paraId="3E82B7FF" w14:textId="77777777" w:rsidR="00B479C0" w:rsidRDefault="00B479C0" w:rsidP="00D45FDE"/>
    <w:p w14:paraId="2E55C9AD" w14:textId="4D1CD88E" w:rsidR="00B479C0" w:rsidRDefault="0044080F" w:rsidP="0044080F">
      <w:pPr>
        <w:pStyle w:val="Ttulo2"/>
      </w:pPr>
      <w:bookmarkStart w:id="21" w:name="_Toc198755391"/>
      <w:r>
        <w:t xml:space="preserve">Caso de estudio y </w:t>
      </w:r>
      <w:r w:rsidR="00756E79">
        <w:t>elección</w:t>
      </w:r>
      <w:r>
        <w:t xml:space="preserve"> del modelo</w:t>
      </w:r>
      <w:bookmarkEnd w:id="21"/>
    </w:p>
    <w:p w14:paraId="6330F34B" w14:textId="3E48132A" w:rsidR="00752DB0" w:rsidRDefault="00A621B8" w:rsidP="0044080F">
      <w:r>
        <w:t>Se ha elegido al</w:t>
      </w:r>
      <w:r w:rsidRPr="00A621B8">
        <w:t xml:space="preserve"> Open Finance</w:t>
      </w:r>
      <w:r>
        <w:t xml:space="preserve"> como caso de estudio para el entrenamiento del modelo, ya que el autor </w:t>
      </w:r>
      <w:r w:rsidR="003018CB">
        <w:t xml:space="preserve">tiene un grado de expertise alta en ese campo de conocimiento y estará en </w:t>
      </w:r>
      <w:r w:rsidR="003018CB">
        <w:lastRenderedPageBreak/>
        <w:t>capacidad de identificar conocimiento</w:t>
      </w:r>
      <w:r w:rsidR="001E12CB">
        <w:t xml:space="preserve"> especializado para la fase de entrenamiento y criterio suficiente para entender que las respuestas a preguntas </w:t>
      </w:r>
      <w:r w:rsidR="00752DB0">
        <w:t>serán adecuadas.</w:t>
      </w:r>
    </w:p>
    <w:p w14:paraId="0871822C" w14:textId="672BC16A" w:rsidR="00752DB0" w:rsidRDefault="00752DB0" w:rsidP="00752DB0">
      <w:pPr>
        <w:pStyle w:val="Ttulo3"/>
      </w:pPr>
      <w:bookmarkStart w:id="22" w:name="_Toc198755392"/>
      <w:r>
        <w:t>Contexto inicial sobre el tema especializado</w:t>
      </w:r>
      <w:bookmarkEnd w:id="22"/>
    </w:p>
    <w:p w14:paraId="115C2417" w14:textId="621D5B15" w:rsidR="0044080F" w:rsidRDefault="003018CB" w:rsidP="0044080F">
      <w:r>
        <w:t xml:space="preserve"> </w:t>
      </w:r>
      <w:r w:rsidR="00A621B8">
        <w:t xml:space="preserve"> </w:t>
      </w:r>
      <w:r w:rsidR="00752DB0">
        <w:t xml:space="preserve">Open Finance </w:t>
      </w:r>
      <w:r w:rsidR="00A621B8">
        <w:t>se deriva de la evolución de Open Banking y se centra en la interconexión y apertura de datos financieros a través de interfaces estandarizadas</w:t>
      </w:r>
      <w:r w:rsidR="002278FD">
        <w:t xml:space="preserve"> (APIs)</w:t>
      </w:r>
      <w:r w:rsidR="00A621B8">
        <w:t xml:space="preserve"> y seguras. Bajo esta premisa, múltiples entidades—bancos, fintech, aseguradoras, entre otros—comparten información financiera de forma controlada para ofrecer servicios y productos más personalizados. Sin embargo, esta apertura de datos también expone a las organizaciones a mayores riesgos de mala manipulación o uso indebido de la información cuando se introducen soluciones tecnológicas sin una adecuada supervisión</w:t>
      </w:r>
      <w:r w:rsidR="002D6819">
        <w:t>.</w:t>
      </w:r>
    </w:p>
    <w:p w14:paraId="3C4B0C60" w14:textId="4B731540" w:rsidR="00F51FE0" w:rsidRDefault="00F51FE0" w:rsidP="00F51FE0">
      <w:pPr>
        <w:pStyle w:val="Ttulo3"/>
      </w:pPr>
      <w:bookmarkStart w:id="23" w:name="_Toc198755393"/>
      <w:r>
        <w:t xml:space="preserve">Equipos no técnicos </w:t>
      </w:r>
      <w:r w:rsidR="00E0198E">
        <w:t>y mala interpretación de la información</w:t>
      </w:r>
      <w:bookmarkEnd w:id="23"/>
    </w:p>
    <w:p w14:paraId="0E9B125E" w14:textId="59F48C88" w:rsidR="008B08EB" w:rsidRDefault="00CA29DB" w:rsidP="00E0198E">
      <w:r>
        <w:t>En regiones en proceso de regulación hace que se creen grupos de trabajo mixtos</w:t>
      </w:r>
      <w:r w:rsidR="00AB6814">
        <w:t xml:space="preserve"> en los que tienen que abordar temas técnicos con el objetivo de aterrizar una normativa legal en un estándar técnico</w:t>
      </w:r>
      <w:r w:rsidR="008B08EB">
        <w:t xml:space="preserve"> que permita la interoperabilidad de los participantes del ecosistema Open Finance.</w:t>
      </w:r>
      <w:r w:rsidR="002E65F5">
        <w:t xml:space="preserve"> Ante esta problemática, las herramientas de IA Generativa han permitido que</w:t>
      </w:r>
      <w:r w:rsidR="008B7D51">
        <w:t xml:space="preserve"> temáticas muy complejas se puedan abordar sin dependencia de expertos en </w:t>
      </w:r>
      <w:r w:rsidR="00E668A0">
        <w:t>ese campo, lo que ha permitido que el desarrollo y aterrizaje de estos estándares tengan una mayor velocidad. Por otro lado</w:t>
      </w:r>
      <w:ins w:id="24" w:author="David Segurado Moreno" w:date="2025-04-26T11:05:00Z">
        <w:r w:rsidR="148B0D5D">
          <w:t>,</w:t>
        </w:r>
      </w:ins>
      <w:r w:rsidR="00E668A0">
        <w:t xml:space="preserve"> está el problema de </w:t>
      </w:r>
      <w:r w:rsidR="0014323C">
        <w:t>que la IA Generativa no necesariamente llega a dar una respuesta</w:t>
      </w:r>
      <w:del w:id="25" w:author="David Segurado Moreno" w:date="2025-04-26T11:05:00Z">
        <w:r w:rsidDel="0014323C">
          <w:delText>s</w:delText>
        </w:r>
      </w:del>
      <w:r w:rsidR="0014323C">
        <w:t xml:space="preserve"> válida y las personas que hacen uso de estas herramientas no tienen el criterio </w:t>
      </w:r>
      <w:r w:rsidR="007734EF">
        <w:t>para validar o no las respuestas.</w:t>
      </w:r>
    </w:p>
    <w:p w14:paraId="19492306" w14:textId="0C29C7C1" w:rsidR="007734EF" w:rsidRDefault="00EB46B6" w:rsidP="00EB46B6">
      <w:pPr>
        <w:pStyle w:val="Ttulo3"/>
      </w:pPr>
      <w:bookmarkStart w:id="26" w:name="_Toc198755394"/>
      <w:r>
        <w:t xml:space="preserve">Motivación y enfoque </w:t>
      </w:r>
      <w:r w:rsidR="5593D446">
        <w:t>del caso</w:t>
      </w:r>
      <w:r>
        <w:t xml:space="preserve"> de estudio</w:t>
      </w:r>
      <w:bookmarkEnd w:id="26"/>
    </w:p>
    <w:p w14:paraId="31B7843D" w14:textId="065815DF" w:rsidR="00EB46B6" w:rsidRPr="00EB46B6" w:rsidRDefault="00EB46B6" w:rsidP="0026069F">
      <w:r>
        <w:t xml:space="preserve">Dada la criticidad de la información manejada y la elevada responsabilidad legal de las instituciones financieras, Open Finance se presenta como un terreno idóneo para evaluar soluciones que combinen el uso de la IA Generativa con mecanismos </w:t>
      </w:r>
      <w:r w:rsidR="00DB6387">
        <w:t>de control</w:t>
      </w:r>
      <w:r>
        <w:t xml:space="preserve">. Por un lado, el sector financiero demanda alta precisión en los modelos para ofrecer recomendaciones y servicios confiables; por otro, exige estrictas garantías de seguridad y cumplimiento normativo </w:t>
      </w:r>
      <w:sdt>
        <w:sdtPr>
          <w:id w:val="1804194307"/>
          <w:citation/>
        </w:sdtPr>
        <w:sdtContent>
          <w:r w:rsidR="000F46ED">
            <w:fldChar w:fldCharType="begin"/>
          </w:r>
          <w:r w:rsidR="000F46ED">
            <w:instrText xml:space="preserve"> CITATION Arn20 \l 3082 </w:instrText>
          </w:r>
          <w:r w:rsidR="000F46ED">
            <w:fldChar w:fldCharType="separate"/>
          </w:r>
          <w:r w:rsidR="00083ACC">
            <w:rPr>
              <w:noProof/>
            </w:rPr>
            <w:t>(Arner, Barberis, &amp; Buckley, 2020)</w:t>
          </w:r>
          <w:r w:rsidR="000F46ED">
            <w:fldChar w:fldCharType="end"/>
          </w:r>
        </w:sdtContent>
      </w:sdt>
      <w:r w:rsidR="000F46ED">
        <w:t xml:space="preserve">. </w:t>
      </w:r>
      <w:r>
        <w:t xml:space="preserve">Esta dualidad resalta la pertinencia de contar con una </w:t>
      </w:r>
      <w:r>
        <w:lastRenderedPageBreak/>
        <w:t xml:space="preserve">plataforma </w:t>
      </w:r>
      <w:r w:rsidR="00AB3249">
        <w:t>y un perfil externo que pueda validar este proceso</w:t>
      </w:r>
      <w:r w:rsidR="0026069F">
        <w:t xml:space="preserve"> garantizando el cumplimiento objetivo de la plataforma.</w:t>
      </w:r>
    </w:p>
    <w:p w14:paraId="0D817BE9" w14:textId="2B398920" w:rsidR="00D41838" w:rsidRDefault="00D7356E" w:rsidP="00D41838">
      <w:pPr>
        <w:pStyle w:val="Ttulo3"/>
      </w:pPr>
      <w:bookmarkStart w:id="27" w:name="_Toc198755395"/>
      <w:r>
        <w:t>Elección del modelo de IA</w:t>
      </w:r>
      <w:bookmarkEnd w:id="27"/>
    </w:p>
    <w:p w14:paraId="31440278" w14:textId="5D32D54B" w:rsidR="00196495" w:rsidRDefault="00196495" w:rsidP="00196495">
      <w:r>
        <w:t xml:space="preserve">Los grandes modelos poseen conocimiento general, pero pueden carecer de información especializada o actualizada. El paradigma </w:t>
      </w:r>
      <w:proofErr w:type="spellStart"/>
      <w:r>
        <w:t>Retrieval-Augmented</w:t>
      </w:r>
      <w:proofErr w:type="spellEnd"/>
      <w:r>
        <w:t xml:space="preserve"> </w:t>
      </w:r>
      <w:proofErr w:type="spellStart"/>
      <w:r>
        <w:t>Generation</w:t>
      </w:r>
      <w:proofErr w:type="spellEnd"/>
      <w:r>
        <w:t xml:space="preserve"> (RAG)—llamado también </w:t>
      </w:r>
      <w:proofErr w:type="spellStart"/>
      <w:r>
        <w:t>Retriever-Augmented</w:t>
      </w:r>
      <w:proofErr w:type="spellEnd"/>
      <w:r>
        <w:t xml:space="preserve"> Chat (RAC) cuando se orienta a asistentes conversacionales—combina dos componentes:</w:t>
      </w:r>
    </w:p>
    <w:p w14:paraId="6952F811" w14:textId="15DFA397" w:rsidR="00196495" w:rsidRDefault="00196495" w:rsidP="00196495">
      <w:pPr>
        <w:pStyle w:val="Prrafodelista"/>
        <w:numPr>
          <w:ilvl w:val="0"/>
          <w:numId w:val="18"/>
        </w:numPr>
      </w:pPr>
      <w:r>
        <w:t>Motor de recuperación: busca en una base de documentos interna (índices vectoriales, bases de datos, etc.) los pasajes más relevantes para la consulta del usuario.</w:t>
      </w:r>
    </w:p>
    <w:p w14:paraId="00B85F84" w14:textId="2F038476" w:rsidR="00196495" w:rsidRDefault="00196495" w:rsidP="00196495">
      <w:pPr>
        <w:pStyle w:val="Prrafodelista"/>
        <w:numPr>
          <w:ilvl w:val="0"/>
          <w:numId w:val="18"/>
        </w:numPr>
      </w:pPr>
      <w:r>
        <w:t>Modelo generativo: emplea esos pasajes como contexto adicional (“evidencia”) para redactar la respuesta.</w:t>
      </w:r>
    </w:p>
    <w:p w14:paraId="4F001AD1" w14:textId="4286E27F" w:rsidR="000C369B" w:rsidRPr="00196495" w:rsidRDefault="00835044" w:rsidP="00AE753A">
      <w:r>
        <w:t xml:space="preserve">Frente a otro tipo de modelos este tiene algunas ventajas </w:t>
      </w:r>
      <w:r w:rsidR="000C369B">
        <w:t>que permiten una personalización adecuada de los datos de entrenamiento sin crear las alucinacione</w:t>
      </w:r>
      <w:r>
        <w:t>s,</w:t>
      </w:r>
      <w:r w:rsidR="00AE753A">
        <w:t xml:space="preserve"> </w:t>
      </w:r>
      <w:r w:rsidR="009456DF">
        <w:t>dependencias</w:t>
      </w:r>
      <w:r w:rsidR="00AE753A">
        <w:t xml:space="preserve"> de </w:t>
      </w:r>
      <w:r w:rsidR="009456DF">
        <w:t>fine-</w:t>
      </w:r>
      <w:proofErr w:type="spellStart"/>
      <w:r w:rsidR="009456DF">
        <w:t>tuning</w:t>
      </w:r>
      <w:proofErr w:type="spellEnd"/>
      <w:r w:rsidR="009456DF">
        <w:t xml:space="preserve"> </w:t>
      </w:r>
      <w:r>
        <w:t xml:space="preserve">y siempre </w:t>
      </w:r>
      <w:r w:rsidR="009456DF">
        <w:t xml:space="preserve">bajo un control de </w:t>
      </w:r>
      <w:r w:rsidR="00741590">
        <w:t>dominio realizado por un experto en la materia.</w:t>
      </w:r>
    </w:p>
    <w:p w14:paraId="31E2D479" w14:textId="77777777" w:rsidR="00F51FE0" w:rsidRPr="0044080F" w:rsidRDefault="00F51FE0" w:rsidP="0044080F"/>
    <w:p w14:paraId="41185A39" w14:textId="1309614D" w:rsidR="00DB1A02" w:rsidRPr="001855C5" w:rsidRDefault="00DB1A02" w:rsidP="00DB1A02">
      <w:pPr>
        <w:pStyle w:val="Ttulo1"/>
        <w:rPr>
          <w:caps w:val="0"/>
        </w:rPr>
      </w:pPr>
      <w:bookmarkStart w:id="28" w:name="_Toc198755396"/>
      <w:r w:rsidRPr="007A5E65">
        <w:rPr>
          <w:caps w:val="0"/>
        </w:rPr>
        <w:t>Objetivos concretos y metodología de trabajo</w:t>
      </w:r>
      <w:bookmarkEnd w:id="28"/>
    </w:p>
    <w:p w14:paraId="2EC88688" w14:textId="2DD0D624" w:rsidR="000D09A0" w:rsidRPr="000D09A0" w:rsidRDefault="00DB1A02" w:rsidP="003B2360">
      <w:pPr>
        <w:pStyle w:val="Ttulo2"/>
        <w:ind w:left="567" w:hanging="567"/>
      </w:pPr>
      <w:bookmarkStart w:id="29" w:name="_Toc198755397"/>
      <w:r>
        <w:rPr>
          <w:caps w:val="0"/>
        </w:rPr>
        <w:t>Objetivo general</w:t>
      </w:r>
      <w:bookmarkEnd w:id="29"/>
    </w:p>
    <w:p w14:paraId="2666F289" w14:textId="1CA997A3" w:rsidR="00513260" w:rsidRDefault="7F233B63" w:rsidP="00BA53E5">
      <w:r>
        <w:t>El objetivo gen</w:t>
      </w:r>
      <w:r w:rsidR="008054E9">
        <w:t>e</w:t>
      </w:r>
      <w:r>
        <w:t>ra</w:t>
      </w:r>
      <w:r w:rsidR="008054E9">
        <w:t>l</w:t>
      </w:r>
      <w:r>
        <w:t xml:space="preserve"> de este trabajo consiste en </w:t>
      </w:r>
      <w:ins w:id="30" w:author="David Segurado Moreno" w:date="2025-04-26T10:33:00Z">
        <w:r w:rsidR="264C724D">
          <w:t>d</w:t>
        </w:r>
      </w:ins>
      <w:r w:rsidR="00B24F67">
        <w:t xml:space="preserve">iseñar y desarrollar una plataforma tecnológica que facilite a </w:t>
      </w:r>
      <w:r w:rsidR="00513260">
        <w:t>usuarios el acceso a módulos de IA Generativa</w:t>
      </w:r>
      <w:r w:rsidR="00083ACC">
        <w:t xml:space="preserve"> basados en modelos de RAC/RAG</w:t>
      </w:r>
      <w:r w:rsidR="00513260">
        <w:t xml:space="preserve"> que han sido previamente entrenados por expertos</w:t>
      </w:r>
      <w:r w:rsidR="00CE0DC0">
        <w:t xml:space="preserve"> y en la que la información entregada</w:t>
      </w:r>
      <w:r w:rsidR="007E4B64">
        <w:t xml:space="preserve"> sea adecuada para el uso en un entorno empresarial.</w:t>
      </w:r>
    </w:p>
    <w:p w14:paraId="3394B073" w14:textId="747EAA60" w:rsidR="007E4B64" w:rsidRPr="000D09A0" w:rsidRDefault="007E4B64" w:rsidP="00BA53E5">
      <w:r>
        <w:t>La plataforma adicionalmente tendrá un módulo en el que se p</w:t>
      </w:r>
      <w:r w:rsidR="00685B62">
        <w:t>odrá entrenar</w:t>
      </w:r>
      <w:r>
        <w:t xml:space="preserve"> </w:t>
      </w:r>
      <w:r w:rsidR="00685B62">
        <w:t xml:space="preserve">el modelo </w:t>
      </w:r>
      <w:r w:rsidR="00853DE0">
        <w:t xml:space="preserve">de forma amigable y sin necesidad de conocimientos técnicos de IA, sino de un conocimiento experto en el área de conocimiento con el objetivo de validar las informaciones recibidas. </w:t>
      </w:r>
      <w:r w:rsidR="6C8F2B87">
        <w:t xml:space="preserve">Para ello </w:t>
      </w:r>
      <w:del w:id="31" w:author="David Segurado Moreno" w:date="2025-04-26T10:35:00Z">
        <w:r w:rsidDel="00853DE0">
          <w:delText>E</w:delText>
        </w:r>
      </w:del>
      <w:r w:rsidR="2EC09A5C">
        <w:t>e</w:t>
      </w:r>
      <w:r w:rsidR="00853DE0">
        <w:t xml:space="preserve">ste módulo </w:t>
      </w:r>
      <w:commentRangeStart w:id="32"/>
      <w:r w:rsidR="53E2734A">
        <w:t>contará</w:t>
      </w:r>
      <w:r w:rsidR="00853DE0">
        <w:t xml:space="preserve"> </w:t>
      </w:r>
      <w:commentRangeEnd w:id="32"/>
      <w:r>
        <w:commentReference w:id="32"/>
      </w:r>
      <w:r w:rsidR="00853DE0">
        <w:t xml:space="preserve">con una capa de filtrado </w:t>
      </w:r>
      <w:r w:rsidR="188444C1">
        <w:t>que permitirá la</w:t>
      </w:r>
      <w:del w:id="33" w:author="David Segurado Moreno" w:date="2025-04-26T10:35:00Z">
        <w:r w:rsidDel="00853DE0">
          <w:delText>o</w:delText>
        </w:r>
      </w:del>
      <w:r w:rsidR="00853DE0">
        <w:t xml:space="preserve"> ano</w:t>
      </w:r>
      <w:r w:rsidR="0097761F">
        <w:t>nimización de datos de acuerdo a las leyes de protección de datos vigentes</w:t>
      </w:r>
      <w:r w:rsidR="007A5A7E">
        <w:t>.</w:t>
      </w:r>
    </w:p>
    <w:p w14:paraId="35FCC0D4" w14:textId="6A3549CA" w:rsidR="000D09A0" w:rsidRPr="00DA0FCE" w:rsidRDefault="00DB1A02" w:rsidP="003B2360">
      <w:pPr>
        <w:pStyle w:val="Ttulo2"/>
        <w:ind w:left="567" w:hanging="567"/>
        <w:rPr>
          <w:caps w:val="0"/>
        </w:rPr>
      </w:pPr>
      <w:bookmarkStart w:id="34" w:name="_Toc198755398"/>
      <w:commentRangeStart w:id="35"/>
      <w:commentRangeStart w:id="36"/>
      <w:r>
        <w:rPr>
          <w:caps w:val="0"/>
        </w:rPr>
        <w:lastRenderedPageBreak/>
        <w:t>Objetivos específicos</w:t>
      </w:r>
      <w:commentRangeEnd w:id="35"/>
      <w:r>
        <w:commentReference w:id="35"/>
      </w:r>
      <w:bookmarkEnd w:id="34"/>
      <w:commentRangeEnd w:id="36"/>
      <w:r w:rsidR="007313C0">
        <w:rPr>
          <w:rStyle w:val="Refdecomentario"/>
          <w:rFonts w:asciiTheme="minorHAnsi" w:hAnsiTheme="minorHAnsi" w:cs="Times New Roman"/>
          <w:bCs w:val="0"/>
          <w:iCs w:val="0"/>
          <w:caps w:val="0"/>
          <w:color w:val="auto"/>
        </w:rPr>
        <w:commentReference w:id="36"/>
      </w:r>
      <w:r w:rsidR="007313C0">
        <w:rPr>
          <w:caps w:val="0"/>
        </w:rPr>
        <w:t xml:space="preserve"> </w:t>
      </w:r>
    </w:p>
    <w:p w14:paraId="41086DC0" w14:textId="49DCC74D" w:rsidR="00021580" w:rsidRDefault="00021580" w:rsidP="00413FC8">
      <w:pPr>
        <w:pStyle w:val="Prrafodelista"/>
        <w:numPr>
          <w:ilvl w:val="0"/>
          <w:numId w:val="7"/>
        </w:numPr>
      </w:pPr>
      <w:r w:rsidRPr="00021580">
        <w:t xml:space="preserve">Definir los requerimientos funcionales y no funcionales de la plataforma, de manera que esta permita a los usuarios acceder a módulos especializados para la generación de modelos </w:t>
      </w:r>
      <w:r w:rsidR="00E01586">
        <w:t>entrenados para uso empresarial.</w:t>
      </w:r>
    </w:p>
    <w:p w14:paraId="2FFBC293" w14:textId="266A5965" w:rsidR="00021580" w:rsidRDefault="00021580" w:rsidP="00021580">
      <w:pPr>
        <w:pStyle w:val="Prrafodelista"/>
        <w:numPr>
          <w:ilvl w:val="0"/>
          <w:numId w:val="7"/>
        </w:numPr>
      </w:pPr>
      <w:r>
        <w:t>Diseñar una arquitectura de alto nivel que contemple, al menos, las siguientes capacidades:</w:t>
      </w:r>
    </w:p>
    <w:p w14:paraId="389D46C9" w14:textId="5A7891D1" w:rsidR="00EB6F23" w:rsidRDefault="00EB6F23" w:rsidP="006A7150">
      <w:pPr>
        <w:pStyle w:val="Prrafodelista"/>
        <w:numPr>
          <w:ilvl w:val="0"/>
          <w:numId w:val="12"/>
        </w:numPr>
        <w:ind w:left="1068"/>
      </w:pPr>
      <w:r>
        <w:t xml:space="preserve">Habilitación de módulos organizados por temáticas </w:t>
      </w:r>
      <w:r w:rsidR="00487249">
        <w:t>y con capacidad de habilitación y restricción por tipos de usuarios.</w:t>
      </w:r>
    </w:p>
    <w:p w14:paraId="253F7209" w14:textId="11A71236" w:rsidR="00EB6F23" w:rsidRDefault="00EB6F23" w:rsidP="006A7150">
      <w:pPr>
        <w:pStyle w:val="Prrafodelista"/>
        <w:numPr>
          <w:ilvl w:val="0"/>
          <w:numId w:val="12"/>
        </w:numPr>
        <w:ind w:left="1068"/>
      </w:pPr>
      <w:r>
        <w:t>Inclusión, dentro de cada módulo, de una interfaz interactiva que permita la captura estructurada de texto</w:t>
      </w:r>
      <w:r w:rsidR="00552EE1">
        <w:t>.</w:t>
      </w:r>
    </w:p>
    <w:p w14:paraId="6A5B67B0" w14:textId="1CF75E7F" w:rsidR="00BA53E5" w:rsidRDefault="00EB6F23" w:rsidP="00EB6F23">
      <w:pPr>
        <w:pStyle w:val="Prrafodelista"/>
        <w:numPr>
          <w:ilvl w:val="0"/>
          <w:numId w:val="12"/>
        </w:numPr>
        <w:ind w:left="1068"/>
      </w:pPr>
      <w:r>
        <w:t>Diseño y validación de</w:t>
      </w:r>
      <w:r w:rsidR="00A83B51">
        <w:t>l modelo de IA basados en RACs dentro de plataformas que garanticen que no habrá uso de los datos</w:t>
      </w:r>
      <w:r w:rsidR="00B62F14">
        <w:t xml:space="preserve"> para entrenamientos del modelo general</w:t>
      </w:r>
    </w:p>
    <w:p w14:paraId="4DDAC88D" w14:textId="16D4C006" w:rsidR="000D09A0" w:rsidRPr="003B2360" w:rsidRDefault="00DB1A02" w:rsidP="003B2360">
      <w:pPr>
        <w:pStyle w:val="Ttulo2"/>
        <w:ind w:left="567" w:hanging="567"/>
        <w:rPr>
          <w:caps w:val="0"/>
        </w:rPr>
      </w:pPr>
      <w:bookmarkStart w:id="37" w:name="_Toc198755399"/>
      <w:r>
        <w:rPr>
          <w:caps w:val="0"/>
        </w:rPr>
        <w:t>Metodología del trabajo</w:t>
      </w:r>
      <w:bookmarkEnd w:id="37"/>
    </w:p>
    <w:p w14:paraId="131DFA91" w14:textId="47940FEB" w:rsidR="00B92C47" w:rsidRDefault="00B92C47" w:rsidP="00B92C47">
      <w:r>
        <w:t>La metodología empleada para el desarrollo del Trabajo de Fin de Máster (TFM) se basará en el marco ágil Scrum, complementado con elementos de Kanban para el seguimiento continuo del avance.</w:t>
      </w:r>
    </w:p>
    <w:p w14:paraId="002255F6" w14:textId="77777777" w:rsidR="00B92C47" w:rsidRPr="00941F73" w:rsidRDefault="00B92C47" w:rsidP="00B92C47">
      <w:pPr>
        <w:rPr>
          <w:b/>
          <w:bCs/>
        </w:rPr>
      </w:pPr>
      <w:r w:rsidRPr="00941F73">
        <w:rPr>
          <w:b/>
          <w:bCs/>
        </w:rPr>
        <w:t>Enfoque Ágil</w:t>
      </w:r>
    </w:p>
    <w:p w14:paraId="343914AE" w14:textId="2C41F6EB" w:rsidR="00B92C47" w:rsidRDefault="00B92C47" w:rsidP="00B92C47">
      <w:r>
        <w:t>El desarrollo se estructurará en tres sprints, con una duración estimada de un mes cada uno, alineados con las entregas parciales requeridas por la Universidad Internacional de La Rioja (UNIR). Durante estos sprints se utilizarán los siguientes artefactos de Scrum:</w:t>
      </w:r>
    </w:p>
    <w:p w14:paraId="4F771716" w14:textId="47FC8B6D" w:rsidR="00B92C47" w:rsidRDefault="00B92C47" w:rsidP="00941F73">
      <w:pPr>
        <w:pStyle w:val="Prrafodelista"/>
        <w:numPr>
          <w:ilvl w:val="0"/>
          <w:numId w:val="10"/>
        </w:numPr>
      </w:pPr>
      <w:r>
        <w:t>Product Backlog: conjunto priorizado de funcionalidades y requisitos a desarrollar.</w:t>
      </w:r>
    </w:p>
    <w:p w14:paraId="4D608FEF" w14:textId="1DC5E98B" w:rsidR="00B92C47" w:rsidRDefault="00B92C47" w:rsidP="00941F73">
      <w:pPr>
        <w:pStyle w:val="Prrafodelista"/>
        <w:numPr>
          <w:ilvl w:val="0"/>
          <w:numId w:val="10"/>
        </w:numPr>
      </w:pPr>
      <w:r>
        <w:t>Sprint Backlog: subconjunto de tareas seleccionadas para cada sprint.</w:t>
      </w:r>
    </w:p>
    <w:p w14:paraId="6E906A27" w14:textId="6E8A4A56" w:rsidR="00B92C47" w:rsidRDefault="00B92C47" w:rsidP="00B92C47">
      <w:pPr>
        <w:pStyle w:val="Prrafodelista"/>
        <w:numPr>
          <w:ilvl w:val="0"/>
          <w:numId w:val="10"/>
        </w:numPr>
      </w:pPr>
      <w:r>
        <w:t>Sprint Burndown: herramienta de seguimiento del progreso diario respecto a los objetivos del sprint.</w:t>
      </w:r>
    </w:p>
    <w:p w14:paraId="40DC7DEE" w14:textId="1E2C6719" w:rsidR="00B92C47" w:rsidRDefault="00B92C47" w:rsidP="00B92C47">
      <w:r>
        <w:t>Para la gestión visual de tareas e historias de usuario se integrará un tablero Kanban, permitiendo el monitoreo detallado del avance dentro del backlog de cada sprint.</w:t>
      </w:r>
    </w:p>
    <w:p w14:paraId="65D7F65D" w14:textId="77777777" w:rsidR="00B92C47" w:rsidRPr="00941F73" w:rsidRDefault="00B92C47" w:rsidP="00B92C47">
      <w:pPr>
        <w:rPr>
          <w:b/>
          <w:bCs/>
        </w:rPr>
      </w:pPr>
      <w:r w:rsidRPr="00941F73">
        <w:rPr>
          <w:b/>
          <w:bCs/>
        </w:rPr>
        <w:t>Ceremonias</w:t>
      </w:r>
    </w:p>
    <w:p w14:paraId="634AC419" w14:textId="1C4E2A11" w:rsidR="00B92C47" w:rsidRDefault="00B92C47" w:rsidP="00B92C47">
      <w:r>
        <w:lastRenderedPageBreak/>
        <w:t>Las ceremonias establecidas para asegurar el cumplimiento de los objetivos del TFM son:</w:t>
      </w:r>
    </w:p>
    <w:p w14:paraId="503CD135" w14:textId="3C0F278E" w:rsidR="00B92C47" w:rsidRDefault="00B92C47" w:rsidP="00941F73">
      <w:pPr>
        <w:pStyle w:val="Prrafodelista"/>
        <w:numPr>
          <w:ilvl w:val="0"/>
          <w:numId w:val="11"/>
        </w:numPr>
      </w:pPr>
      <w:r>
        <w:t>Daily Meeting interno: revisión diaria del backlog y actualización del estado de las historias de usuario dentro del tablero Kanban, promoviendo la visibilidad y la identificación temprana de bloqueos.</w:t>
      </w:r>
    </w:p>
    <w:p w14:paraId="4832D0F8" w14:textId="77777777" w:rsidR="00B92C47" w:rsidRDefault="00B92C47" w:rsidP="00941F73">
      <w:pPr>
        <w:pStyle w:val="Prrafodelista"/>
        <w:numPr>
          <w:ilvl w:val="0"/>
          <w:numId w:val="11"/>
        </w:numPr>
      </w:pPr>
      <w:r>
        <w:t>Retrospectiva mensual con el director del TFM: evaluación del incremento de valor entregado, análisis de impedimentos y recepción de retroalimentación general sobre el desarrollo del trabajo.</w:t>
      </w:r>
    </w:p>
    <w:p w14:paraId="60879774" w14:textId="77777777" w:rsidR="00B92C47" w:rsidRDefault="00B92C47" w:rsidP="00B92C47"/>
    <w:p w14:paraId="01BD9764" w14:textId="544B8648" w:rsidR="00B92C47" w:rsidRDefault="00B92C47" w:rsidP="00B92C47">
      <w:r>
        <w:t>Adicionalmente, se invitará a una profesional del sector externo con experiencia en Finanzas Abiertas, quien asumirá el rol de cliente potencial. Esta persona participará en las sesiones de retrospectiva con el objetivo de validar las entregas, proporcionar retroalimentación sobre el diseño de la plataforma y asegurar la alineación con las necesidades del mercado.</w:t>
      </w:r>
    </w:p>
    <w:p w14:paraId="616590CC" w14:textId="77777777" w:rsidR="00B92C47" w:rsidRPr="00941F73" w:rsidRDefault="00B92C47" w:rsidP="00B92C47">
      <w:pPr>
        <w:rPr>
          <w:b/>
          <w:bCs/>
        </w:rPr>
      </w:pPr>
      <w:r w:rsidRPr="00941F73">
        <w:rPr>
          <w:b/>
          <w:bCs/>
        </w:rPr>
        <w:t>Enfoque hacia un MVP</w:t>
      </w:r>
    </w:p>
    <w:p w14:paraId="1070C82B" w14:textId="77777777" w:rsidR="00B92C47" w:rsidRDefault="00B92C47" w:rsidP="00B92C47">
      <w:r>
        <w:t>Como parte de la estrategia de desarrollo ágil, se priorizará la creación de un Producto Mínimo Viable (MVP) en el menor tiempo posible. Este MVP será una versión inicial funcional de la plataforma, susceptible de ser testada por usuarios reales, lo cual permitirá validar tempranamente los supuestos de diseño y orientar la evolución del producto hacia una versión potencialmente utilizable.</w:t>
      </w:r>
    </w:p>
    <w:p w14:paraId="24302653" w14:textId="77777777" w:rsidR="00413FC8" w:rsidRDefault="00413FC8" w:rsidP="00E0130A"/>
    <w:p w14:paraId="7EB28C3F" w14:textId="77777777" w:rsidR="009C485E" w:rsidRDefault="009C485E">
      <w:pPr>
        <w:spacing w:before="0" w:after="0" w:line="240" w:lineRule="auto"/>
        <w:jc w:val="left"/>
      </w:pPr>
      <w:r>
        <w:br w:type="page"/>
      </w:r>
    </w:p>
    <w:p w14:paraId="3E946190" w14:textId="24DFD4F6" w:rsidR="00BD1D22" w:rsidRPr="007313C0" w:rsidRDefault="009C485E" w:rsidP="00BD1D22">
      <w:pPr>
        <w:pStyle w:val="Ttulo1"/>
        <w:rPr>
          <w:caps w:val="0"/>
        </w:rPr>
      </w:pPr>
      <w:bookmarkStart w:id="38" w:name="_Toc198755400"/>
      <w:r w:rsidRPr="007A5E65">
        <w:rPr>
          <w:caps w:val="0"/>
        </w:rPr>
        <w:lastRenderedPageBreak/>
        <w:t xml:space="preserve">Desarrollo </w:t>
      </w:r>
      <w:bookmarkEnd w:id="38"/>
      <w:r w:rsidR="007313C0">
        <w:rPr>
          <w:caps w:val="0"/>
        </w:rPr>
        <w:t>de la plataforma</w:t>
      </w:r>
    </w:p>
    <w:p w14:paraId="602C253D" w14:textId="31C007C8" w:rsidR="00BD1D22" w:rsidRPr="007A5E65" w:rsidRDefault="00732394" w:rsidP="003B2360">
      <w:pPr>
        <w:pStyle w:val="Ttulo2"/>
        <w:ind w:left="567" w:hanging="567"/>
        <w:rPr>
          <w:caps w:val="0"/>
        </w:rPr>
      </w:pPr>
      <w:bookmarkStart w:id="39" w:name="_Toc198755401"/>
      <w:r>
        <w:rPr>
          <w:caps w:val="0"/>
        </w:rPr>
        <w:t>Diseño Funcional</w:t>
      </w:r>
      <w:bookmarkEnd w:id="39"/>
    </w:p>
    <w:p w14:paraId="48521323" w14:textId="77777777" w:rsidR="007229FC" w:rsidRDefault="007229FC" w:rsidP="0021542C"/>
    <w:p w14:paraId="6BE56980" w14:textId="7D69E97B" w:rsidR="0021542C" w:rsidRDefault="00732394" w:rsidP="0021542C">
      <w:r>
        <w:t>Se ha identificado la necesidad de desarrollar una plataforma del tipo middleware que permita a usuarios no expertos realizar el entrenamiento de un modelo de RAC/RAG, para que con este modelo se pueda habilitar una interfaz de conversación que permita a otros usuarios realizar interacciones con el modelo de forma controlada.</w:t>
      </w:r>
    </w:p>
    <w:p w14:paraId="20EF73A5" w14:textId="018A958E" w:rsidR="00732394" w:rsidRDefault="00D77CCB" w:rsidP="00732394">
      <w:pPr>
        <w:pStyle w:val="Ttulo3"/>
      </w:pPr>
      <w:r>
        <w:t>Flujo Funcional de la plataforma para entrenamiento RAC/RAG</w:t>
      </w:r>
    </w:p>
    <w:p w14:paraId="07A5A5D4" w14:textId="77777777" w:rsidR="003D5603" w:rsidRDefault="003D5603" w:rsidP="003D5603">
      <w:pPr>
        <w:keepNext/>
      </w:pPr>
      <w:r>
        <w:rPr>
          <w:noProof/>
        </w:rPr>
        <w:drawing>
          <wp:inline distT="0" distB="0" distL="0" distR="0" wp14:anchorId="2DAE9E7F" wp14:editId="6C09AA09">
            <wp:extent cx="6104255" cy="2181199"/>
            <wp:effectExtent l="0" t="0" r="0" b="0"/>
            <wp:docPr id="243986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272" cy="2189066"/>
                    </a:xfrm>
                    <a:prstGeom prst="rect">
                      <a:avLst/>
                    </a:prstGeom>
                    <a:noFill/>
                    <a:ln>
                      <a:noFill/>
                    </a:ln>
                  </pic:spPr>
                </pic:pic>
              </a:graphicData>
            </a:graphic>
          </wp:inline>
        </w:drawing>
      </w:r>
    </w:p>
    <w:p w14:paraId="5B0D3FB3" w14:textId="3868F11B" w:rsidR="0021542C" w:rsidRDefault="003D5603" w:rsidP="003D5603">
      <w:pPr>
        <w:pStyle w:val="Descripcin"/>
        <w:jc w:val="center"/>
      </w:pPr>
      <w:bookmarkStart w:id="40" w:name="_Toc198755322"/>
      <w:bookmarkStart w:id="41" w:name="_Ref198755469"/>
      <w:r>
        <w:t xml:space="preserve">Ilustración </w:t>
      </w:r>
      <w:r>
        <w:fldChar w:fldCharType="begin"/>
      </w:r>
      <w:r>
        <w:instrText xml:space="preserve"> SEQ Ilustración \* ARABIC </w:instrText>
      </w:r>
      <w:r>
        <w:fldChar w:fldCharType="separate"/>
      </w:r>
      <w:r w:rsidR="00083ACC">
        <w:rPr>
          <w:noProof/>
        </w:rPr>
        <w:t>1</w:t>
      </w:r>
      <w:r>
        <w:fldChar w:fldCharType="end"/>
      </w:r>
      <w:bookmarkEnd w:id="41"/>
      <w:r>
        <w:t xml:space="preserve"> - Flujo funcional plataforma</w:t>
      </w:r>
      <w:bookmarkEnd w:id="40"/>
    </w:p>
    <w:p w14:paraId="543D08EC" w14:textId="54A6B0AD" w:rsidR="009F26EE" w:rsidRDefault="009F26EE" w:rsidP="009F26EE">
      <w:r>
        <w:t xml:space="preserve">El flujo funcional </w:t>
      </w:r>
      <w:r>
        <w:t xml:space="preserve">en la </w:t>
      </w:r>
      <w:r w:rsidR="00D77CCB">
        <w:t>(</w:t>
      </w:r>
      <w:r>
        <w:fldChar w:fldCharType="begin"/>
      </w:r>
      <w:r>
        <w:instrText xml:space="preserve"> REF _Ref198755469 \h </w:instrText>
      </w:r>
      <w:r>
        <w:fldChar w:fldCharType="separate"/>
      </w:r>
      <w:r>
        <w:t xml:space="preserve">Ilustración </w:t>
      </w:r>
      <w:r>
        <w:rPr>
          <w:noProof/>
        </w:rPr>
        <w:t>1</w:t>
      </w:r>
      <w:r>
        <w:fldChar w:fldCharType="end"/>
      </w:r>
      <w:r w:rsidR="00D77CCB">
        <w:t>)</w:t>
      </w:r>
      <w:r>
        <w:t xml:space="preserve"> proporciona una visión macro de los procesos que conforman la plataforma y de los actores que intervienen en cada fase. Se distinguen cuatro roles principales—Administrador, Moderador, Experto en ML y Usuario final—y cinco etapas ordenadas de forma lógica y dependiente:</w:t>
      </w:r>
    </w:p>
    <w:p w14:paraId="448C318E" w14:textId="77777777" w:rsidR="009F26EE" w:rsidRDefault="009F26EE" w:rsidP="009F26EE"/>
    <w:p w14:paraId="5155FD09" w14:textId="4D6EC516" w:rsidR="009F26EE" w:rsidRDefault="009F26EE" w:rsidP="007862D3">
      <w:pPr>
        <w:pStyle w:val="Ttulo4"/>
      </w:pPr>
      <w:r>
        <w:t>Ingesta y preparación de datos</w:t>
      </w:r>
    </w:p>
    <w:p w14:paraId="6AD9240C" w14:textId="77777777" w:rsidR="009F26EE" w:rsidRDefault="009F26EE" w:rsidP="009F26EE">
      <w:r>
        <w:t>El Administrador incorpora información mediante un mecanismo drag-and-</w:t>
      </w:r>
      <w:proofErr w:type="spellStart"/>
      <w:r>
        <w:t>drop</w:t>
      </w:r>
      <w:proofErr w:type="spellEnd"/>
      <w:r>
        <w:t xml:space="preserve"> para ficheros y un editor de texto para entradas manuales. Ambos métodos convergen en un repositorio de almacenamiento de objetos que preserva la trazabilidad y la versión de cada recurso.</w:t>
      </w:r>
    </w:p>
    <w:p w14:paraId="2748E223" w14:textId="77777777" w:rsidR="009F26EE" w:rsidRDefault="009F26EE" w:rsidP="009F26EE"/>
    <w:p w14:paraId="32182345" w14:textId="407071B5" w:rsidR="009F26EE" w:rsidRDefault="009F26EE" w:rsidP="007862D3">
      <w:pPr>
        <w:pStyle w:val="Ttulo4"/>
      </w:pPr>
      <w:r>
        <w:t>Moderación y filtro de calidad</w:t>
      </w:r>
    </w:p>
    <w:p w14:paraId="630DDDA3" w14:textId="77777777" w:rsidR="009F26EE" w:rsidRDefault="009F26EE" w:rsidP="009F26EE">
      <w:r>
        <w:t>Antes de ser empleada en el entrenamiento, la información es validada por el Moderador. Este control de calidad garantiza la relevancia semántica y la conformidad legal (p. ej., protección de datos personales), evitando sesgos y ruido temprano en el pipeline.</w:t>
      </w:r>
    </w:p>
    <w:p w14:paraId="25FCB2AC" w14:textId="77777777" w:rsidR="009F26EE" w:rsidRDefault="009F26EE" w:rsidP="009F26EE"/>
    <w:p w14:paraId="6A5F3F02" w14:textId="40AF4923" w:rsidR="009F26EE" w:rsidRDefault="009F26EE" w:rsidP="007862D3">
      <w:pPr>
        <w:pStyle w:val="Ttulo4"/>
      </w:pPr>
      <w:r>
        <w:t>Entrenamiento del modelo RAC/RAG</w:t>
      </w:r>
    </w:p>
    <w:p w14:paraId="6301175A" w14:textId="77777777" w:rsidR="009F26EE" w:rsidRDefault="009F26EE" w:rsidP="009F26EE">
      <w:r>
        <w:t xml:space="preserve">La aprobación del Moderador activa la </w:t>
      </w:r>
      <w:proofErr w:type="spellStart"/>
      <w:r>
        <w:t>encolación</w:t>
      </w:r>
      <w:proofErr w:type="spellEnd"/>
      <w:r>
        <w:t xml:space="preserve"> automática de un </w:t>
      </w:r>
      <w:proofErr w:type="spellStart"/>
      <w:r>
        <w:t>job</w:t>
      </w:r>
      <w:proofErr w:type="spellEnd"/>
      <w:r>
        <w:t xml:space="preserve"> en la cola de entrenamiento. Dicha cola desacopla el plano transaccional del entrenamiento intensivo, delegando la ejecución a servicios gestionados de IA (Azure ML, </w:t>
      </w:r>
      <w:proofErr w:type="spellStart"/>
      <w:r>
        <w:t>SageMaker</w:t>
      </w:r>
      <w:proofErr w:type="spellEnd"/>
      <w:r>
        <w:t xml:space="preserve"> u otros) capaces de aprovisionar GPU bajo demanda y de exponer </w:t>
      </w:r>
      <w:proofErr w:type="spellStart"/>
      <w:r>
        <w:t>endpoints</w:t>
      </w:r>
      <w:proofErr w:type="spellEnd"/>
      <w:r>
        <w:t xml:space="preserve"> de métrica.</w:t>
      </w:r>
    </w:p>
    <w:p w14:paraId="3BE9B98D" w14:textId="77777777" w:rsidR="009F26EE" w:rsidRDefault="009F26EE" w:rsidP="009F26EE"/>
    <w:p w14:paraId="1080389B" w14:textId="77777777" w:rsidR="009F26EE" w:rsidRDefault="009F26EE" w:rsidP="007862D3">
      <w:pPr>
        <w:pStyle w:val="Ttulo4"/>
      </w:pPr>
      <w:r>
        <w:t>Evaluación iterativa.</w:t>
      </w:r>
    </w:p>
    <w:p w14:paraId="220858BE" w14:textId="77777777" w:rsidR="009F26EE" w:rsidRDefault="009F26EE" w:rsidP="009F26EE">
      <w:r>
        <w:t xml:space="preserve">El Experto en ML inspecciona las métricas obtenidas (exactitud, F1, </w:t>
      </w:r>
      <w:proofErr w:type="spellStart"/>
      <w:r>
        <w:t>latency</w:t>
      </w:r>
      <w:proofErr w:type="spellEnd"/>
      <w:r>
        <w:t xml:space="preserve">, entre otras) y decide, con base en criterios cuantitativos y cualitativos, si se requiere </w:t>
      </w:r>
      <w:proofErr w:type="spellStart"/>
      <w:r>
        <w:t>re-entrenamiento</w:t>
      </w:r>
      <w:proofErr w:type="spellEnd"/>
      <w:r>
        <w:t xml:space="preserve">, ajuste de </w:t>
      </w:r>
      <w:proofErr w:type="spellStart"/>
      <w:r>
        <w:t>hiperparámetros</w:t>
      </w:r>
      <w:proofErr w:type="spellEnd"/>
      <w:r>
        <w:t xml:space="preserve"> o depuración del corpus. Este ciclo garantiza la convergencia del modelo hacia los objetivos establecidos por la organización.</w:t>
      </w:r>
    </w:p>
    <w:p w14:paraId="354140F9" w14:textId="77777777" w:rsidR="009F26EE" w:rsidRDefault="009F26EE" w:rsidP="009F26EE"/>
    <w:p w14:paraId="23666308" w14:textId="77777777" w:rsidR="009F26EE" w:rsidRDefault="009F26EE" w:rsidP="007862D3">
      <w:pPr>
        <w:pStyle w:val="Ttulo4"/>
      </w:pPr>
      <w:r>
        <w:t>Publicación y explotación.</w:t>
      </w:r>
    </w:p>
    <w:p w14:paraId="29F1E3D4" w14:textId="77777777" w:rsidR="009F26EE" w:rsidRDefault="009F26EE" w:rsidP="009F26EE">
      <w:r>
        <w:t>Una vez que el modelo cumple los umbrales de desempeño, se promueve al estado Production dentro del registro de artefactos. Simultáneamente, la plataforma habilita una interfaz conversacional para el Usuario final, protegida por controles de acceso y sistemas de monitoreo que registran telemetría, alertas y métricas de uso en tiempo real.</w:t>
      </w:r>
    </w:p>
    <w:p w14:paraId="3FBDFF27" w14:textId="77777777" w:rsidR="009F26EE" w:rsidRDefault="009F26EE" w:rsidP="009F26EE"/>
    <w:p w14:paraId="0F1706F9" w14:textId="5818B828" w:rsidR="00E66AFA" w:rsidRDefault="007862D3" w:rsidP="009F26EE">
      <w:r>
        <w:lastRenderedPageBreak/>
        <w:t xml:space="preserve">En el flujo podemos ver </w:t>
      </w:r>
      <w:r w:rsidR="009F26EE">
        <w:t xml:space="preserve">la separación de responsabilidades y la adopción de principios de DevOps y </w:t>
      </w:r>
      <w:proofErr w:type="spellStart"/>
      <w:r w:rsidR="009F26EE">
        <w:t>MLOps</w:t>
      </w:r>
      <w:proofErr w:type="spellEnd"/>
      <w:r w:rsidR="009F26EE">
        <w:t>, lo que facilita</w:t>
      </w:r>
      <w:r>
        <w:t>rá</w:t>
      </w:r>
      <w:r w:rsidR="009F26EE">
        <w:t xml:space="preserve"> la escalabilidad operativa </w:t>
      </w:r>
      <w:r>
        <w:t xml:space="preserve">y de los módulos de desarrollo, así </w:t>
      </w:r>
      <w:r w:rsidR="009F26EE">
        <w:t xml:space="preserve">como la gobernanza de los datos y de los ciclos de </w:t>
      </w:r>
      <w:proofErr w:type="spellStart"/>
      <w:r w:rsidR="009F26EE">
        <w:t>life-cycle</w:t>
      </w:r>
      <w:proofErr w:type="spellEnd"/>
      <w:r w:rsidR="009F26EE">
        <w:t xml:space="preserve"> </w:t>
      </w:r>
      <w:proofErr w:type="spellStart"/>
      <w:r w:rsidR="009F26EE">
        <w:t>management</w:t>
      </w:r>
      <w:proofErr w:type="spellEnd"/>
      <w:r w:rsidR="009F26EE">
        <w:t xml:space="preserve"> del modelo.</w:t>
      </w:r>
    </w:p>
    <w:p w14:paraId="338A7733" w14:textId="65581230" w:rsidR="00D77CCB" w:rsidRDefault="00D77CCB" w:rsidP="00D77CCB">
      <w:pPr>
        <w:pStyle w:val="Ttulo3"/>
      </w:pPr>
      <w:r>
        <w:t>Diagrama de secuencia de alto nivel</w:t>
      </w:r>
    </w:p>
    <w:p w14:paraId="37B309ED" w14:textId="77777777" w:rsidR="007313C0" w:rsidRDefault="007313C0" w:rsidP="009F26EE"/>
    <w:p w14:paraId="5B92B037" w14:textId="77777777" w:rsidR="00E66AFA" w:rsidRDefault="00E66AFA" w:rsidP="00E66AFA">
      <w:pPr>
        <w:keepNext/>
      </w:pPr>
      <w:r>
        <w:rPr>
          <w:noProof/>
        </w:rPr>
        <w:drawing>
          <wp:inline distT="0" distB="0" distL="0" distR="0" wp14:anchorId="6A3C1098" wp14:editId="4FB9FBEB">
            <wp:extent cx="5760085" cy="3183255"/>
            <wp:effectExtent l="0" t="0" r="0" b="0"/>
            <wp:docPr id="17128729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3183255"/>
                    </a:xfrm>
                    <a:prstGeom prst="rect">
                      <a:avLst/>
                    </a:prstGeom>
                    <a:noFill/>
                    <a:ln>
                      <a:noFill/>
                    </a:ln>
                  </pic:spPr>
                </pic:pic>
              </a:graphicData>
            </a:graphic>
          </wp:inline>
        </w:drawing>
      </w:r>
    </w:p>
    <w:p w14:paraId="3AD0F530" w14:textId="4FF00D4D" w:rsidR="00E66AFA" w:rsidRDefault="00E66AFA" w:rsidP="00E66AFA">
      <w:pPr>
        <w:pStyle w:val="Descripcin"/>
      </w:pPr>
      <w:bookmarkStart w:id="42" w:name="_Toc198755323"/>
      <w:bookmarkStart w:id="43" w:name="_Ref198756082"/>
      <w:r>
        <w:t xml:space="preserve">Ilustración </w:t>
      </w:r>
      <w:r>
        <w:fldChar w:fldCharType="begin"/>
      </w:r>
      <w:r>
        <w:instrText xml:space="preserve"> SEQ Ilustración \* ARABIC </w:instrText>
      </w:r>
      <w:r>
        <w:fldChar w:fldCharType="separate"/>
      </w:r>
      <w:r w:rsidR="00083ACC">
        <w:rPr>
          <w:noProof/>
        </w:rPr>
        <w:t>2</w:t>
      </w:r>
      <w:r>
        <w:fldChar w:fldCharType="end"/>
      </w:r>
      <w:bookmarkEnd w:id="43"/>
      <w:r>
        <w:t xml:space="preserve"> - Flujo de secuencia Plataforma</w:t>
      </w:r>
      <w:bookmarkEnd w:id="42"/>
    </w:p>
    <w:p w14:paraId="5FA6E422" w14:textId="77777777" w:rsidR="00D77CCB" w:rsidRDefault="00D77CCB" w:rsidP="00D77CCB"/>
    <w:p w14:paraId="77F5F255" w14:textId="25022DE1" w:rsidR="00D77CCB" w:rsidRDefault="00D77CCB" w:rsidP="00D77CCB">
      <w:r>
        <w:t xml:space="preserve">El diagrama de secuencia </w:t>
      </w:r>
      <w:r>
        <w:t>(</w:t>
      </w:r>
      <w:r>
        <w:fldChar w:fldCharType="begin"/>
      </w:r>
      <w:r>
        <w:instrText xml:space="preserve"> REF _Ref198756082 \h </w:instrText>
      </w:r>
      <w:r>
        <w:fldChar w:fldCharType="separate"/>
      </w:r>
      <w:r>
        <w:t xml:space="preserve">Ilustración </w:t>
      </w:r>
      <w:r>
        <w:rPr>
          <w:noProof/>
        </w:rPr>
        <w:t>2</w:t>
      </w:r>
      <w:r>
        <w:fldChar w:fldCharType="end"/>
      </w:r>
      <w:r>
        <w:t>)</w:t>
      </w:r>
      <w:r>
        <w:t xml:space="preserve"> profundiza en la dinámica temporal de los intercambios entre actores y componentes lógicos de la </w:t>
      </w:r>
      <w:r>
        <w:t>plataforma</w:t>
      </w:r>
      <w:r>
        <w:t>. Cada mensaje representa una llamada, notificación o transferencia de estado que ocurre en tiempo de ejecución.</w:t>
      </w:r>
      <w:r>
        <w:t xml:space="preserve"> A </w:t>
      </w:r>
      <w:proofErr w:type="gramStart"/>
      <w:r>
        <w:t>continuación</w:t>
      </w:r>
      <w:proofErr w:type="gramEnd"/>
      <w:r>
        <w:t xml:space="preserve"> vamos a detallar los siguientes puntos críticos</w:t>
      </w:r>
      <w:r>
        <w:t>:</w:t>
      </w:r>
    </w:p>
    <w:p w14:paraId="315E8C42" w14:textId="77777777" w:rsidR="00D77CCB" w:rsidRDefault="00D77CCB" w:rsidP="00D77CCB"/>
    <w:p w14:paraId="133790AD" w14:textId="4D609B90" w:rsidR="00D77CCB" w:rsidRDefault="00D77CCB" w:rsidP="00D77CCB">
      <w:pPr>
        <w:pStyle w:val="Ttulo4"/>
      </w:pPr>
      <w:r>
        <w:t>Desacoplamiento mediante cola de entrenamiento</w:t>
      </w:r>
    </w:p>
    <w:p w14:paraId="55B60860" w14:textId="77777777" w:rsidR="00D77CCB" w:rsidRDefault="00D77CCB" w:rsidP="00D77CCB">
      <w:r>
        <w:lastRenderedPageBreak/>
        <w:t xml:space="preserve">El Backend API registra </w:t>
      </w:r>
      <w:proofErr w:type="spellStart"/>
      <w:r>
        <w:t>datasets</w:t>
      </w:r>
      <w:proofErr w:type="spellEnd"/>
      <w:r>
        <w:t xml:space="preserve"> y, tras la aprobación del Moderador, inserta un mensaje en la cola (</w:t>
      </w:r>
      <w:proofErr w:type="spellStart"/>
      <w:r>
        <w:t>message-driven</w:t>
      </w:r>
      <w:proofErr w:type="spellEnd"/>
      <w:r>
        <w:t xml:space="preserve"> </w:t>
      </w:r>
      <w:proofErr w:type="spellStart"/>
      <w:r>
        <w:t>architecture</w:t>
      </w:r>
      <w:proofErr w:type="spellEnd"/>
      <w:r>
        <w:t>). Ello evita el bloqueo de recursos de la capa web y permite escalar trabajadores de entrenamiento de manera horizontal.</w:t>
      </w:r>
    </w:p>
    <w:p w14:paraId="436C2850" w14:textId="77777777" w:rsidR="00D77CCB" w:rsidRDefault="00D77CCB" w:rsidP="00D77CCB"/>
    <w:p w14:paraId="27534BF2" w14:textId="0E3CD26F" w:rsidR="00D77CCB" w:rsidRDefault="00D77CCB" w:rsidP="00D77CCB">
      <w:pPr>
        <w:pStyle w:val="Ttulo4"/>
      </w:pPr>
      <w:r>
        <w:t>Delegación de cómputo intensivo al proveedor en la nube</w:t>
      </w:r>
    </w:p>
    <w:p w14:paraId="4195564F" w14:textId="77777777" w:rsidR="00D77CCB" w:rsidRDefault="00D77CCB" w:rsidP="00D77CCB">
      <w:r>
        <w:t>El Servicio de Entrenamiento interactúa con el proveedor IA para crear ejecuciones, consultar métricas y recuperar identificadores de trabajo, manteniendo un registro de auditoría en el almacenamiento interno.</w:t>
      </w:r>
    </w:p>
    <w:p w14:paraId="191CF4E9" w14:textId="77777777" w:rsidR="00D77CCB" w:rsidRDefault="00D77CCB" w:rsidP="00D77CCB"/>
    <w:p w14:paraId="06EC4AD1" w14:textId="368570C8" w:rsidR="00D77CCB" w:rsidRDefault="00D77CCB" w:rsidP="00D77CCB">
      <w:pPr>
        <w:pStyle w:val="Ttulo4"/>
      </w:pPr>
      <w:r>
        <w:t>Gestión de artefactos y versionado</w:t>
      </w:r>
    </w:p>
    <w:p w14:paraId="31FEE1EF" w14:textId="77777777" w:rsidR="00D77CCB" w:rsidRDefault="00D77CCB" w:rsidP="00D77CCB">
      <w:r>
        <w:t>Tras cada iteración, el Servicio de Entrenamiento registra el modelo resultante en el Registro de Modelos con etiquetas de versión y metadatos descriptivos, habilitando la reproducibilidad y la reversión en caso de degradación.</w:t>
      </w:r>
    </w:p>
    <w:p w14:paraId="1A2E5589" w14:textId="77777777" w:rsidR="00D77CCB" w:rsidRDefault="00D77CCB" w:rsidP="00D77CCB"/>
    <w:p w14:paraId="7E9415B9" w14:textId="38C346F1" w:rsidR="00D77CCB" w:rsidRDefault="00D77CCB" w:rsidP="00D77CCB">
      <w:pPr>
        <w:pStyle w:val="Ttulo4"/>
      </w:pPr>
      <w:r>
        <w:t>Ciclo de validación controlado por el Experto en ML</w:t>
      </w:r>
    </w:p>
    <w:p w14:paraId="121259D0" w14:textId="77777777" w:rsidR="00D77CCB" w:rsidRDefault="00D77CCB" w:rsidP="00D77CCB">
      <w:r>
        <w:t xml:space="preserve">El Experto puede solicitar nuevas iteraciones vía la API, cerrando el bucle de </w:t>
      </w:r>
      <w:proofErr w:type="spellStart"/>
      <w:r>
        <w:t>feedback</w:t>
      </w:r>
      <w:proofErr w:type="spellEnd"/>
      <w:r>
        <w:t xml:space="preserve"> hasta alcanzar la calidad deseada.</w:t>
      </w:r>
    </w:p>
    <w:p w14:paraId="650C40ED" w14:textId="77777777" w:rsidR="00D77CCB" w:rsidRDefault="00D77CCB" w:rsidP="00D77CCB"/>
    <w:p w14:paraId="22239F10" w14:textId="4398EB5E" w:rsidR="00D77CCB" w:rsidRDefault="00D77CCB" w:rsidP="00D77CCB">
      <w:pPr>
        <w:pStyle w:val="Ttulo4"/>
      </w:pPr>
      <w:r>
        <w:t>Despliegue continuo y activación de la API de Chat</w:t>
      </w:r>
    </w:p>
    <w:p w14:paraId="4B99EFEB" w14:textId="77777777" w:rsidR="00D77CCB" w:rsidRDefault="00D77CCB" w:rsidP="00D77CCB">
      <w:r>
        <w:t xml:space="preserve">La aprobación final dispara un despliegue automático que expone el modelo a la API conversacional. El Backend confirma la disponibilidad de la interfaz al Usuario final y habilita los mecanismos de </w:t>
      </w:r>
      <w:proofErr w:type="spellStart"/>
      <w:r>
        <w:t>observabilidad</w:t>
      </w:r>
      <w:proofErr w:type="spellEnd"/>
      <w:r>
        <w:t xml:space="preserve"> pertinentes (logs, métricas de uso y alertas).</w:t>
      </w:r>
    </w:p>
    <w:p w14:paraId="6B95F2AB" w14:textId="77777777" w:rsidR="00D77CCB" w:rsidRDefault="00D77CCB" w:rsidP="00D77CCB"/>
    <w:p w14:paraId="46EAA3D6" w14:textId="565037D8" w:rsidR="007313C0" w:rsidRDefault="00D77CCB" w:rsidP="00D77CCB">
      <w:r>
        <w:lastRenderedPageBreak/>
        <w:t>El flujo tiene como objetivo delimitar</w:t>
      </w:r>
      <w:r>
        <w:t xml:space="preserve"> los principios de responsabilidad única, </w:t>
      </w:r>
      <w:proofErr w:type="spellStart"/>
      <w:r>
        <w:t>event-driven</w:t>
      </w:r>
      <w:proofErr w:type="spellEnd"/>
      <w:r>
        <w:t xml:space="preserve"> </w:t>
      </w:r>
      <w:proofErr w:type="spellStart"/>
      <w:r>
        <w:t>processing</w:t>
      </w:r>
      <w:proofErr w:type="spellEnd"/>
      <w:r>
        <w:t xml:space="preserve"> y </w:t>
      </w:r>
      <w:proofErr w:type="spellStart"/>
      <w:r>
        <w:t>observabilidad</w:t>
      </w:r>
      <w:proofErr w:type="spellEnd"/>
      <w:r>
        <w:t xml:space="preserve"> integral, que combinan machine </w:t>
      </w:r>
      <w:proofErr w:type="spellStart"/>
      <w:r>
        <w:t>learning</w:t>
      </w:r>
      <w:proofErr w:type="spellEnd"/>
      <w:r>
        <w:t xml:space="preserve"> y servicios de conversación en producción. </w:t>
      </w:r>
    </w:p>
    <w:p w14:paraId="2D180695" w14:textId="77777777" w:rsidR="007313C0" w:rsidRPr="007313C0" w:rsidRDefault="007313C0" w:rsidP="007313C0"/>
    <w:p w14:paraId="26518BAC" w14:textId="646BE42A" w:rsidR="0021542C" w:rsidRDefault="00BA2613" w:rsidP="0021542C">
      <w:pPr>
        <w:pStyle w:val="Ttulo3"/>
      </w:pPr>
      <w:proofErr w:type="spellStart"/>
      <w:r>
        <w:t>Wireframes</w:t>
      </w:r>
      <w:proofErr w:type="spellEnd"/>
    </w:p>
    <w:p w14:paraId="2F66B1E4" w14:textId="77777777" w:rsidR="00083ACC" w:rsidRDefault="002E7573" w:rsidP="00083ACC">
      <w:pPr>
        <w:keepNext/>
        <w:jc w:val="center"/>
      </w:pPr>
      <w:r w:rsidRPr="002E7573">
        <w:drawing>
          <wp:inline distT="0" distB="0" distL="0" distR="0" wp14:anchorId="2B5F5E32" wp14:editId="0FE5FF3F">
            <wp:extent cx="3714750" cy="3594351"/>
            <wp:effectExtent l="0" t="0" r="0" b="6350"/>
            <wp:docPr id="1348139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39230" name=""/>
                    <pic:cNvPicPr/>
                  </pic:nvPicPr>
                  <pic:blipFill>
                    <a:blip r:embed="rId21"/>
                    <a:stretch>
                      <a:fillRect/>
                    </a:stretch>
                  </pic:blipFill>
                  <pic:spPr>
                    <a:xfrm>
                      <a:off x="0" y="0"/>
                      <a:ext cx="3717950" cy="3597447"/>
                    </a:xfrm>
                    <a:prstGeom prst="rect">
                      <a:avLst/>
                    </a:prstGeom>
                  </pic:spPr>
                </pic:pic>
              </a:graphicData>
            </a:graphic>
          </wp:inline>
        </w:drawing>
      </w:r>
    </w:p>
    <w:p w14:paraId="24BB273F" w14:textId="73E1AB54" w:rsidR="0021542C"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xml:space="preserve"> - Módulo Administrador - Ingesta de datos</w:t>
      </w:r>
    </w:p>
    <w:p w14:paraId="3179E683" w14:textId="77777777" w:rsidR="00083ACC" w:rsidRDefault="005B3B08" w:rsidP="00083ACC">
      <w:pPr>
        <w:keepNext/>
        <w:jc w:val="center"/>
      </w:pPr>
      <w:r w:rsidRPr="005B3B08">
        <w:lastRenderedPageBreak/>
        <w:drawing>
          <wp:inline distT="0" distB="0" distL="0" distR="0" wp14:anchorId="7D590976" wp14:editId="4FCFC300">
            <wp:extent cx="3723419" cy="3162300"/>
            <wp:effectExtent l="0" t="0" r="0" b="0"/>
            <wp:docPr id="1038891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91397" name=""/>
                    <pic:cNvPicPr/>
                  </pic:nvPicPr>
                  <pic:blipFill>
                    <a:blip r:embed="rId22"/>
                    <a:stretch>
                      <a:fillRect/>
                    </a:stretch>
                  </pic:blipFill>
                  <pic:spPr>
                    <a:xfrm>
                      <a:off x="0" y="0"/>
                      <a:ext cx="3728382" cy="3166515"/>
                    </a:xfrm>
                    <a:prstGeom prst="rect">
                      <a:avLst/>
                    </a:prstGeom>
                  </pic:spPr>
                </pic:pic>
              </a:graphicData>
            </a:graphic>
          </wp:inline>
        </w:drawing>
      </w:r>
    </w:p>
    <w:p w14:paraId="43846168" w14:textId="272E3E37" w:rsidR="002E7573"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 </w:t>
      </w:r>
      <w:r w:rsidRPr="00E45AB8">
        <w:t xml:space="preserve">Módulo Administrador - </w:t>
      </w:r>
      <w:r>
        <w:t>Módulo Moderador</w:t>
      </w:r>
    </w:p>
    <w:p w14:paraId="5762B404" w14:textId="77777777" w:rsidR="00083ACC" w:rsidRDefault="0059753F" w:rsidP="00083ACC">
      <w:pPr>
        <w:keepNext/>
        <w:jc w:val="center"/>
      </w:pPr>
      <w:r w:rsidRPr="0059753F">
        <w:drawing>
          <wp:inline distT="0" distB="0" distL="0" distR="0" wp14:anchorId="37BBD2CE" wp14:editId="700F3513">
            <wp:extent cx="3297442" cy="3524250"/>
            <wp:effectExtent l="0" t="0" r="0" b="0"/>
            <wp:docPr id="210268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85366" name=""/>
                    <pic:cNvPicPr/>
                  </pic:nvPicPr>
                  <pic:blipFill>
                    <a:blip r:embed="rId23"/>
                    <a:stretch>
                      <a:fillRect/>
                    </a:stretch>
                  </pic:blipFill>
                  <pic:spPr>
                    <a:xfrm>
                      <a:off x="0" y="0"/>
                      <a:ext cx="3299314" cy="3526251"/>
                    </a:xfrm>
                    <a:prstGeom prst="rect">
                      <a:avLst/>
                    </a:prstGeom>
                  </pic:spPr>
                </pic:pic>
              </a:graphicData>
            </a:graphic>
          </wp:inline>
        </w:drawing>
      </w:r>
    </w:p>
    <w:p w14:paraId="02CFE295" w14:textId="47D56B31" w:rsidR="0059753F"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 Módulo </w:t>
      </w:r>
      <w:proofErr w:type="spellStart"/>
      <w:r>
        <w:t>Dashboard</w:t>
      </w:r>
      <w:proofErr w:type="spellEnd"/>
    </w:p>
    <w:p w14:paraId="4E1B9C35" w14:textId="3595B9C6" w:rsidR="0059753F" w:rsidRDefault="0059753F" w:rsidP="00083ACC">
      <w:pPr>
        <w:jc w:val="center"/>
      </w:pPr>
      <w:r w:rsidRPr="0059753F">
        <w:lastRenderedPageBreak/>
        <w:drawing>
          <wp:inline distT="0" distB="0" distL="0" distR="0" wp14:anchorId="4C04A8B6" wp14:editId="45F171D0">
            <wp:extent cx="3185948" cy="3695700"/>
            <wp:effectExtent l="0" t="0" r="0" b="0"/>
            <wp:docPr id="2143859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59496" name=""/>
                    <pic:cNvPicPr/>
                  </pic:nvPicPr>
                  <pic:blipFill>
                    <a:blip r:embed="rId24"/>
                    <a:stretch>
                      <a:fillRect/>
                    </a:stretch>
                  </pic:blipFill>
                  <pic:spPr>
                    <a:xfrm>
                      <a:off x="0" y="0"/>
                      <a:ext cx="3193304" cy="3704233"/>
                    </a:xfrm>
                    <a:prstGeom prst="rect">
                      <a:avLst/>
                    </a:prstGeom>
                  </pic:spPr>
                </pic:pic>
              </a:graphicData>
            </a:graphic>
          </wp:inline>
        </w:drawing>
      </w:r>
    </w:p>
    <w:p w14:paraId="7EEA9329" w14:textId="1815F6DC" w:rsidR="00083ACC" w:rsidRDefault="00083ACC" w:rsidP="00083ACC">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xml:space="preserve"> - Módulo Interfaz usuario final</w:t>
      </w:r>
    </w:p>
    <w:p w14:paraId="3ADD68B0" w14:textId="311C8438" w:rsidR="0021542C" w:rsidRPr="007A5E65" w:rsidRDefault="00732394" w:rsidP="003B2360">
      <w:pPr>
        <w:pStyle w:val="Ttulo2"/>
        <w:ind w:left="567" w:hanging="567"/>
        <w:rPr>
          <w:caps w:val="0"/>
        </w:rPr>
      </w:pPr>
      <w:bookmarkStart w:id="44" w:name="_Toc198755406"/>
      <w:r>
        <w:rPr>
          <w:caps w:val="0"/>
        </w:rPr>
        <w:t>Levantamiento de requisitos</w:t>
      </w:r>
      <w:bookmarkEnd w:id="44"/>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45" w:name="_Toc198755407"/>
      <w:r>
        <w:t>Identificación de requisitos</w:t>
      </w:r>
      <w:bookmarkEnd w:id="45"/>
    </w:p>
    <w:p w14:paraId="14A2238A" w14:textId="77777777" w:rsidR="0021542C" w:rsidRDefault="0021542C" w:rsidP="0021542C">
      <w:r>
        <w:t>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las características del proyecto de desarrollo de software. Como mínimo querrás mencionar:</w:t>
      </w:r>
    </w:p>
    <w:p w14:paraId="719D8A02" w14:textId="3A9137E3" w:rsidR="0021542C" w:rsidRDefault="0021542C" w:rsidP="00413FC8">
      <w:pPr>
        <w:pStyle w:val="Prrafodelista"/>
        <w:numPr>
          <w:ilvl w:val="0"/>
          <w:numId w:val="5"/>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413FC8">
      <w:pPr>
        <w:pStyle w:val="Prrafodelista"/>
        <w:numPr>
          <w:ilvl w:val="0"/>
          <w:numId w:val="5"/>
        </w:numPr>
        <w:ind w:left="714" w:hanging="357"/>
      </w:pPr>
      <w:r>
        <w:t>Cómo se organizó el proceso de desarrollo.</w:t>
      </w:r>
    </w:p>
    <w:p w14:paraId="62A3E969" w14:textId="41A5F608" w:rsidR="0021542C" w:rsidRDefault="0021542C" w:rsidP="00413FC8">
      <w:pPr>
        <w:pStyle w:val="Prrafodelista"/>
        <w:numPr>
          <w:ilvl w:val="0"/>
          <w:numId w:val="5"/>
        </w:numPr>
        <w:ind w:left="714" w:hanging="357"/>
      </w:pPr>
      <w:r>
        <w:t>Qué personas participaron (con datos demográficos, si procede) o qué técnicas de sistemas se emplearon.</w:t>
      </w:r>
    </w:p>
    <w:p w14:paraId="453E5C2D" w14:textId="207978C0" w:rsidR="0021542C" w:rsidRDefault="0021542C" w:rsidP="00413FC8">
      <w:pPr>
        <w:pStyle w:val="Prrafodelista"/>
        <w:numPr>
          <w:ilvl w:val="0"/>
          <w:numId w:val="5"/>
        </w:numPr>
        <w:ind w:left="714" w:hanging="357"/>
      </w:pPr>
      <w:r>
        <w:t>Cómo se planificó el proceso de desarrollo.</w:t>
      </w:r>
    </w:p>
    <w:p w14:paraId="04630DEE" w14:textId="5A2FC068" w:rsidR="0021542C" w:rsidRDefault="0021542C" w:rsidP="00413FC8">
      <w:pPr>
        <w:pStyle w:val="Prrafodelista"/>
        <w:numPr>
          <w:ilvl w:val="0"/>
          <w:numId w:val="5"/>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46" w:name="_Toc198755408"/>
      <w:r>
        <w:t>Descripción de la planificación del proyecto de desarrollo de software</w:t>
      </w:r>
      <w:bookmarkEnd w:id="46"/>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rsidP="007A5E65">
      <w:pPr>
        <w:pStyle w:val="Ttulo2"/>
        <w:ind w:left="567" w:hanging="567"/>
        <w:rPr>
          <w:caps w:val="0"/>
        </w:rPr>
      </w:pPr>
      <w:bookmarkStart w:id="47" w:name="_Toc198755409"/>
      <w:r w:rsidRPr="007A5E65">
        <w:rPr>
          <w:caps w:val="0"/>
        </w:rPr>
        <w:t>Tipo 3. Desarrollo de metodología</w:t>
      </w:r>
      <w:bookmarkEnd w:id="47"/>
    </w:p>
    <w:p w14:paraId="0329C68B" w14:textId="14814F40" w:rsidR="009C485E" w:rsidRPr="007A5E65" w:rsidRDefault="009C485E" w:rsidP="009C485E">
      <w:pPr>
        <w:pStyle w:val="Ttulo1"/>
        <w:rPr>
          <w:caps w:val="0"/>
        </w:rPr>
      </w:pPr>
      <w:bookmarkStart w:id="48" w:name="_Toc198755413"/>
      <w:r w:rsidRPr="007A5E65">
        <w:rPr>
          <w:caps w:val="0"/>
        </w:rPr>
        <w:t>Conclusiones y trabajo futuro</w:t>
      </w:r>
      <w:bookmarkEnd w:id="48"/>
    </w:p>
    <w:p w14:paraId="0D32CD0D" w14:textId="253B7DC5" w:rsidR="004D1005" w:rsidRPr="007A5E65" w:rsidRDefault="004D1005" w:rsidP="003B2360">
      <w:pPr>
        <w:pStyle w:val="Ttulo2"/>
        <w:ind w:left="567" w:hanging="567"/>
        <w:rPr>
          <w:caps w:val="0"/>
        </w:rPr>
      </w:pPr>
      <w:bookmarkStart w:id="49" w:name="_Toc198755414"/>
      <w:r w:rsidRPr="007A5E65">
        <w:rPr>
          <w:caps w:val="0"/>
        </w:rPr>
        <w:t>C</w:t>
      </w:r>
      <w:r w:rsidR="00FA762C" w:rsidRPr="007A5E65">
        <w:rPr>
          <w:caps w:val="0"/>
        </w:rPr>
        <w:t>onclusiones</w:t>
      </w:r>
      <w:bookmarkEnd w:id="49"/>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50" w:name="_Toc54278735"/>
      <w:bookmarkStart w:id="51" w:name="_Toc198755415"/>
      <w:r w:rsidRPr="007A5E65">
        <w:rPr>
          <w:caps w:val="0"/>
        </w:rPr>
        <w:t>Trabajo futuro</w:t>
      </w:r>
      <w:bookmarkEnd w:id="50"/>
      <w:bookmarkEnd w:id="51"/>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52" w:name="_Toc198755416"/>
      <w:r>
        <w:t>Referencias bibliográficas</w:t>
      </w:r>
      <w:bookmarkEnd w:id="52"/>
    </w:p>
    <w:bookmarkStart w:id="53" w:name="_Toc198755417" w:displacedByCustomXml="next"/>
    <w:sdt>
      <w:sdtPr>
        <w:rPr>
          <w:rFonts w:asciiTheme="minorHAnsi" w:hAnsiTheme="minorHAnsi"/>
          <w:bCs w:val="0"/>
          <w:caps w:val="0"/>
          <w:color w:val="auto"/>
          <w:kern w:val="0"/>
          <w:sz w:val="24"/>
          <w:szCs w:val="24"/>
        </w:rPr>
        <w:id w:val="-267700529"/>
        <w:docPartObj>
          <w:docPartGallery w:val="Bibliographies"/>
          <w:docPartUnique/>
        </w:docPartObj>
      </w:sdtPr>
      <w:sdtEndPr/>
      <w:sdtContent>
        <w:p w14:paraId="4AAAC717" w14:textId="06409E50" w:rsidR="003D55C8" w:rsidRDefault="003D55C8">
          <w:pPr>
            <w:pStyle w:val="Ttulo1"/>
          </w:pPr>
          <w:r>
            <w:t>Bibliografía</w:t>
          </w:r>
          <w:bookmarkEnd w:id="53"/>
        </w:p>
        <w:sdt>
          <w:sdtPr>
            <w:id w:val="111145805"/>
            <w:bibliography/>
          </w:sdtPr>
          <w:sdtEndPr/>
          <w:sdtContent>
            <w:p w14:paraId="5A2F6700" w14:textId="77777777" w:rsidR="00083ACC" w:rsidRDefault="003D55C8" w:rsidP="00083ACC">
              <w:pPr>
                <w:pStyle w:val="Bibliografa"/>
                <w:ind w:left="720" w:hanging="720"/>
                <w:rPr>
                  <w:noProof/>
                </w:rPr>
              </w:pPr>
              <w:r>
                <w:fldChar w:fldCharType="begin"/>
              </w:r>
              <w:r>
                <w:instrText>BIBLIOGRAPHY</w:instrText>
              </w:r>
              <w:r>
                <w:fldChar w:fldCharType="separate"/>
              </w:r>
              <w:r w:rsidR="00083ACC">
                <w:rPr>
                  <w:noProof/>
                </w:rPr>
                <w:t xml:space="preserve">Arner, D. W., Barberis, J. N., &amp; Buckley, R. P. (2020). FinTech, RegTech and the Reconceptualization of Financial Regulation. </w:t>
              </w:r>
              <w:r w:rsidR="00083ACC">
                <w:rPr>
                  <w:i/>
                  <w:iCs/>
                  <w:noProof/>
                </w:rPr>
                <w:t>Northwestern Journal of International Law &amp; Business</w:t>
              </w:r>
              <w:r w:rsidR="00083ACC">
                <w:rPr>
                  <w:noProof/>
                </w:rPr>
                <w:t>, 371-413.</w:t>
              </w:r>
            </w:p>
            <w:p w14:paraId="678F3FF7" w14:textId="77777777" w:rsidR="00083ACC" w:rsidRDefault="00083ACC" w:rsidP="00083ACC">
              <w:pPr>
                <w:pStyle w:val="Bibliografa"/>
                <w:ind w:left="720" w:hanging="720"/>
                <w:rPr>
                  <w:noProof/>
                </w:rPr>
              </w:pPr>
              <w:r>
                <w:rPr>
                  <w:noProof/>
                </w:rPr>
                <w:t xml:space="preserve">Arvanitakis, D., &amp; Moustakides, G. V. (2020). Adaptive Anonymization for Privacy-Preserving Big Data Analytics. </w:t>
              </w:r>
              <w:r>
                <w:rPr>
                  <w:i/>
                  <w:iCs/>
                  <w:noProof/>
                </w:rPr>
                <w:t>IEEE Transactions on Information Forensics and Security</w:t>
              </w:r>
              <w:r>
                <w:rPr>
                  <w:noProof/>
                </w:rPr>
                <w:t>, 3716-3728.</w:t>
              </w:r>
            </w:p>
            <w:p w14:paraId="7D95E62E" w14:textId="77777777" w:rsidR="00083ACC" w:rsidRDefault="00083ACC" w:rsidP="00083ACC">
              <w:pPr>
                <w:pStyle w:val="Bibliografa"/>
                <w:ind w:left="720" w:hanging="720"/>
                <w:rPr>
                  <w:noProof/>
                </w:rPr>
              </w:pPr>
              <w:r>
                <w:rPr>
                  <w:noProof/>
                </w:rPr>
                <w:lastRenderedPageBreak/>
                <w:t xml:space="preserve">Brown, T. B., Mann, B., Ryder, N., Subbiah, M., Kaplan, J. D., Dhariwal, P., . . . Askell, A. (2020). </w:t>
              </w:r>
              <w:r>
                <w:rPr>
                  <w:i/>
                  <w:iCs/>
                  <w:noProof/>
                </w:rPr>
                <w:t>Advances in Neural Information Processing Systems 33.</w:t>
              </w:r>
              <w:r>
                <w:rPr>
                  <w:noProof/>
                </w:rPr>
                <w:t xml:space="preserve"> Red Hook, NY: Curran Associates, Inc.</w:t>
              </w:r>
            </w:p>
            <w:p w14:paraId="7AAC71C9" w14:textId="77777777" w:rsidR="00083ACC" w:rsidRDefault="00083ACC" w:rsidP="00083ACC">
              <w:pPr>
                <w:pStyle w:val="Bibliografa"/>
                <w:ind w:left="720" w:hanging="720"/>
                <w:rPr>
                  <w:noProof/>
                </w:rPr>
              </w:pPr>
              <w:r>
                <w:rPr>
                  <w:noProof/>
                </w:rPr>
                <w:t xml:space="preserve">Comisión Europea. (Mayo de 2016). </w:t>
              </w:r>
              <w:r>
                <w:rPr>
                  <w:i/>
                  <w:iCs/>
                  <w:noProof/>
                </w:rPr>
                <w:t>Reglamento (UE) 2016/679 del Parlamento Europeo.</w:t>
              </w:r>
              <w:r>
                <w:rPr>
                  <w:noProof/>
                </w:rPr>
                <w:t xml:space="preserve"> Obtenido de https://ec.europa.eu/info/law/law-topic/data-protection_en</w:t>
              </w:r>
            </w:p>
            <w:p w14:paraId="44962E9F" w14:textId="77777777" w:rsidR="00083ACC" w:rsidRDefault="00083ACC" w:rsidP="00083ACC">
              <w:pPr>
                <w:pStyle w:val="Bibliografa"/>
                <w:ind w:left="720" w:hanging="720"/>
                <w:rPr>
                  <w:noProof/>
                </w:rPr>
              </w:pPr>
              <w:r>
                <w:rPr>
                  <w:noProof/>
                </w:rPr>
                <w:t xml:space="preserve">Cortes, C., &amp; Vapnik, V. (1995). Support-vector networks. </w:t>
              </w:r>
              <w:r>
                <w:rPr>
                  <w:i/>
                  <w:iCs/>
                  <w:noProof/>
                </w:rPr>
                <w:t>Machine Learning</w:t>
              </w:r>
              <w:r>
                <w:rPr>
                  <w:noProof/>
                </w:rPr>
                <w:t>, 273-297.</w:t>
              </w:r>
            </w:p>
            <w:p w14:paraId="50875451" w14:textId="77777777" w:rsidR="00083ACC" w:rsidRDefault="00083ACC" w:rsidP="00083ACC">
              <w:pPr>
                <w:pStyle w:val="Bibliografa"/>
                <w:ind w:left="720" w:hanging="720"/>
                <w:rPr>
                  <w:noProof/>
                </w:rPr>
              </w:pPr>
              <w:r>
                <w:rPr>
                  <w:noProof/>
                </w:rPr>
                <w:t xml:space="preserve">Dwork, C. (2008). Differential Privacy: A Survey of Results. </w:t>
              </w:r>
              <w:r>
                <w:rPr>
                  <w:i/>
                  <w:iCs/>
                  <w:noProof/>
                </w:rPr>
                <w:t>International Conference on Theory and Applications of Models of Computation</w:t>
              </w:r>
              <w:r>
                <w:rPr>
                  <w:noProof/>
                </w:rPr>
                <w:t xml:space="preserve"> (págs. 1-17). Lecture Notes in Computer Science .</w:t>
              </w:r>
            </w:p>
            <w:p w14:paraId="72BA76FF" w14:textId="77777777" w:rsidR="00083ACC" w:rsidRDefault="00083ACC" w:rsidP="00083ACC">
              <w:pPr>
                <w:pStyle w:val="Bibliografa"/>
                <w:ind w:left="720" w:hanging="720"/>
                <w:rPr>
                  <w:noProof/>
                </w:rPr>
              </w:pPr>
              <w:r>
                <w:rPr>
                  <w:noProof/>
                </w:rPr>
                <w:t xml:space="preserve">Edemacu, K., &amp; Wu, X. (2024). </w:t>
              </w:r>
              <w:r>
                <w:rPr>
                  <w:i/>
                  <w:iCs/>
                  <w:noProof/>
                </w:rPr>
                <w:t>Privacy Preserving Prompt Engineering: A Survey.</w:t>
              </w:r>
              <w:r>
                <w:rPr>
                  <w:noProof/>
                </w:rPr>
                <w:t xml:space="preserve"> Arkansas.</w:t>
              </w:r>
            </w:p>
            <w:p w14:paraId="76741117" w14:textId="77777777" w:rsidR="00083ACC" w:rsidRDefault="00083ACC" w:rsidP="00083ACC">
              <w:pPr>
                <w:pStyle w:val="Bibliografa"/>
                <w:ind w:left="720" w:hanging="720"/>
                <w:rPr>
                  <w:noProof/>
                </w:rPr>
              </w:pPr>
              <w:r>
                <w:rPr>
                  <w:noProof/>
                </w:rPr>
                <w:t xml:space="preserve">European Union Agency for Cybersecurity (ENISA). (2021). </w:t>
              </w:r>
              <w:r>
                <w:rPr>
                  <w:i/>
                  <w:iCs/>
                  <w:noProof/>
                </w:rPr>
                <w:t>Threat Landscape for Artificial Intelligence.</w:t>
              </w:r>
              <w:r>
                <w:rPr>
                  <w:noProof/>
                </w:rPr>
                <w:t xml:space="preserve"> Athens, Greece.</w:t>
              </w:r>
            </w:p>
            <w:p w14:paraId="5DC09451" w14:textId="77777777" w:rsidR="00083ACC" w:rsidRDefault="00083ACC" w:rsidP="00083ACC">
              <w:pPr>
                <w:pStyle w:val="Bibliografa"/>
                <w:ind w:left="720" w:hanging="720"/>
                <w:rPr>
                  <w:noProof/>
                </w:rPr>
              </w:pPr>
              <w:r>
                <w:rPr>
                  <w:noProof/>
                </w:rPr>
                <w:t xml:space="preserve">Goodfellow, I., Pouget-Abadie, J., Mirza, M., Xu, B., Warde-Farley, D., Ozair, S., . . . Bengio, Y. (2014). Generative adversarial nets. En </w:t>
              </w:r>
              <w:r>
                <w:rPr>
                  <w:i/>
                  <w:iCs/>
                  <w:noProof/>
                </w:rPr>
                <w:t>Advances in Neural Information Processing Systems 27</w:t>
              </w:r>
              <w:r>
                <w:rPr>
                  <w:noProof/>
                </w:rPr>
                <w:t xml:space="preserve"> (págs. 2672 - 2680). Red Hook, NY: Curran Associates, Inc.</w:t>
              </w:r>
            </w:p>
            <w:p w14:paraId="4006D618" w14:textId="77777777" w:rsidR="00083ACC" w:rsidRDefault="00083ACC" w:rsidP="00083ACC">
              <w:pPr>
                <w:pStyle w:val="Bibliografa"/>
                <w:ind w:left="720" w:hanging="720"/>
                <w:rPr>
                  <w:noProof/>
                </w:rPr>
              </w:pPr>
              <w:r>
                <w:rPr>
                  <w:noProof/>
                </w:rPr>
                <w:t xml:space="preserve">Ho, J., Jain, A., &amp; Abbeel, P. (2020). Denoising diffusion probabilistic models. En </w:t>
              </w:r>
              <w:r>
                <w:rPr>
                  <w:i/>
                  <w:iCs/>
                  <w:noProof/>
                </w:rPr>
                <w:t>Advances in Neural Information Processing Systems 33</w:t>
              </w:r>
              <w:r>
                <w:rPr>
                  <w:noProof/>
                </w:rPr>
                <w:t xml:space="preserve"> (págs. 6840-6851). Red Hook, NY: Curran Associates, Inc.</w:t>
              </w:r>
            </w:p>
            <w:p w14:paraId="61503B6C" w14:textId="77777777" w:rsidR="00083ACC" w:rsidRDefault="00083ACC" w:rsidP="00083ACC">
              <w:pPr>
                <w:pStyle w:val="Bibliografa"/>
                <w:ind w:left="720" w:hanging="720"/>
                <w:rPr>
                  <w:noProof/>
                </w:rPr>
              </w:pPr>
              <w:r>
                <w:rPr>
                  <w:noProof/>
                </w:rPr>
                <w:t xml:space="preserve">Kairouz, P. (2020). </w:t>
              </w:r>
              <w:r>
                <w:rPr>
                  <w:i/>
                  <w:iCs/>
                  <w:noProof/>
                </w:rPr>
                <w:t>Advances and open problems in federated learning.</w:t>
              </w:r>
              <w:r>
                <w:rPr>
                  <w:noProof/>
                </w:rPr>
                <w:t xml:space="preserve"> Foundations and Trends in Machine Learning.</w:t>
              </w:r>
            </w:p>
            <w:p w14:paraId="5E047CDE" w14:textId="77777777" w:rsidR="00083ACC" w:rsidRDefault="00083ACC" w:rsidP="00083ACC">
              <w:pPr>
                <w:pStyle w:val="Bibliografa"/>
                <w:ind w:left="720" w:hanging="720"/>
                <w:rPr>
                  <w:noProof/>
                </w:rPr>
              </w:pPr>
              <w:r>
                <w:rPr>
                  <w:noProof/>
                </w:rPr>
                <w:t xml:space="preserve">Kingma, D. P., &amp; Welling, M. (2013). </w:t>
              </w:r>
              <w:r>
                <w:rPr>
                  <w:i/>
                  <w:iCs/>
                  <w:noProof/>
                </w:rPr>
                <w:t>Auto-Encoding Variational Bayes.</w:t>
              </w:r>
              <w:r>
                <w:rPr>
                  <w:noProof/>
                </w:rPr>
                <w:t xml:space="preserve"> Ithaca, NY: arXiv.</w:t>
              </w:r>
            </w:p>
            <w:p w14:paraId="6D373A4B" w14:textId="77777777" w:rsidR="00083ACC" w:rsidRDefault="00083ACC" w:rsidP="00083ACC">
              <w:pPr>
                <w:pStyle w:val="Bibliografa"/>
                <w:ind w:left="720" w:hanging="720"/>
                <w:rPr>
                  <w:noProof/>
                </w:rPr>
              </w:pPr>
              <w:r>
                <w:rPr>
                  <w:noProof/>
                </w:rPr>
                <w:t xml:space="preserve">Krizhevsky, A., Sutskever, I., &amp; Hinton, G. E. (2012). </w:t>
              </w:r>
              <w:r>
                <w:rPr>
                  <w:i/>
                  <w:iCs/>
                  <w:noProof/>
                </w:rPr>
                <w:t>Advances in Neural Information Processing Systems 25.</w:t>
              </w:r>
              <w:r>
                <w:rPr>
                  <w:noProof/>
                </w:rPr>
                <w:t xml:space="preserve"> Red Hook, NY: Curran Associates, Inc.</w:t>
              </w:r>
            </w:p>
            <w:p w14:paraId="7AC453CA" w14:textId="77777777" w:rsidR="00083ACC" w:rsidRDefault="00083ACC" w:rsidP="00083ACC">
              <w:pPr>
                <w:pStyle w:val="Bibliografa"/>
                <w:ind w:left="720" w:hanging="720"/>
                <w:rPr>
                  <w:noProof/>
                </w:rPr>
              </w:pPr>
              <w:r>
                <w:rPr>
                  <w:noProof/>
                </w:rPr>
                <w:t xml:space="preserve">Lewis, P., Perez, E., Piktus, A., Petroni, F., Karpukhin, V., Goyal, N., . . . Kiela, D. (2020). Retrieval-Augmented Generation for Knowledge-Intensive NLP Tasks. En </w:t>
              </w:r>
              <w:r>
                <w:rPr>
                  <w:i/>
                  <w:iCs/>
                  <w:noProof/>
                </w:rPr>
                <w:t xml:space="preserve">Advances in </w:t>
              </w:r>
              <w:r>
                <w:rPr>
                  <w:i/>
                  <w:iCs/>
                  <w:noProof/>
                </w:rPr>
                <w:lastRenderedPageBreak/>
                <w:t>Neural Information Processing Systems 33</w:t>
              </w:r>
              <w:r>
                <w:rPr>
                  <w:noProof/>
                </w:rPr>
                <w:t xml:space="preserve"> (págs. 9459-9474). Red Hook, NY: Curran Associates, Inc.</w:t>
              </w:r>
            </w:p>
            <w:p w14:paraId="58CF7906" w14:textId="77777777" w:rsidR="00083ACC" w:rsidRDefault="00083ACC" w:rsidP="00083ACC">
              <w:pPr>
                <w:pStyle w:val="Bibliografa"/>
                <w:ind w:left="720" w:hanging="720"/>
                <w:rPr>
                  <w:noProof/>
                </w:rPr>
              </w:pPr>
              <w:r>
                <w:rPr>
                  <w:noProof/>
                </w:rPr>
                <w:t xml:space="preserve">McKinsey &amp; Company. (2023). </w:t>
              </w:r>
              <w:r>
                <w:rPr>
                  <w:i/>
                  <w:iCs/>
                  <w:noProof/>
                </w:rPr>
                <w:t>The economic potential of generative AI: The next productivity frontier.</w:t>
              </w:r>
              <w:r>
                <w:rPr>
                  <w:noProof/>
                </w:rPr>
                <w:t xml:space="preserve"> </w:t>
              </w:r>
            </w:p>
            <w:p w14:paraId="2A62B2C6" w14:textId="77777777" w:rsidR="00083ACC" w:rsidRDefault="00083ACC" w:rsidP="00083ACC">
              <w:pPr>
                <w:pStyle w:val="Bibliografa"/>
                <w:ind w:left="720" w:hanging="720"/>
                <w:rPr>
                  <w:noProof/>
                </w:rPr>
              </w:pPr>
              <w:r>
                <w:rPr>
                  <w:noProof/>
                </w:rPr>
                <w:t xml:space="preserve">Mikolov, T., Chen, K., Corrado, G., &amp; Dean, J. (2013). </w:t>
              </w:r>
              <w:r>
                <w:rPr>
                  <w:i/>
                  <w:iCs/>
                  <w:noProof/>
                </w:rPr>
                <w:t>Efficient estimation of word representations in vector space.</w:t>
              </w:r>
              <w:r>
                <w:rPr>
                  <w:noProof/>
                </w:rPr>
                <w:t xml:space="preserve"> Ithaca, NY: arXiv.</w:t>
              </w:r>
            </w:p>
            <w:p w14:paraId="2771165F" w14:textId="77777777" w:rsidR="00083ACC" w:rsidRDefault="00083ACC" w:rsidP="00083ACC">
              <w:pPr>
                <w:pStyle w:val="Bibliografa"/>
                <w:ind w:left="720" w:hanging="720"/>
                <w:rPr>
                  <w:noProof/>
                </w:rPr>
              </w:pPr>
              <w:r>
                <w:rPr>
                  <w:noProof/>
                </w:rPr>
                <w:t xml:space="preserve">Nunes, J. M., &amp; Abreu, R. (2022). Designing User-Centric ML-Based Systems: A Survey of Best Practices. </w:t>
              </w:r>
              <w:r>
                <w:rPr>
                  <w:i/>
                  <w:iCs/>
                  <w:noProof/>
                </w:rPr>
                <w:t>IEEE Access</w:t>
              </w:r>
              <w:r>
                <w:rPr>
                  <w:noProof/>
                </w:rPr>
                <w:t>, 10391-10405.</w:t>
              </w:r>
            </w:p>
            <w:p w14:paraId="3873F615" w14:textId="77777777" w:rsidR="00083ACC" w:rsidRDefault="00083ACC" w:rsidP="00083ACC">
              <w:pPr>
                <w:pStyle w:val="Bibliografa"/>
                <w:ind w:left="720" w:hanging="720"/>
                <w:rPr>
                  <w:noProof/>
                </w:rPr>
              </w:pPr>
              <w:r>
                <w:rPr>
                  <w:noProof/>
                </w:rPr>
                <w:t xml:space="preserve">OpenIA. (30 de Noviembre de 2022). </w:t>
              </w:r>
              <w:r>
                <w:rPr>
                  <w:i/>
                  <w:iCs/>
                  <w:noProof/>
                </w:rPr>
                <w:t>OpenIA</w:t>
              </w:r>
              <w:r>
                <w:rPr>
                  <w:noProof/>
                </w:rPr>
                <w:t>. Obtenido de https://openai.com/es-ES/index/chatgpt/</w:t>
              </w:r>
            </w:p>
            <w:p w14:paraId="53B4469D" w14:textId="77777777" w:rsidR="00083ACC" w:rsidRDefault="00083ACC" w:rsidP="00083ACC">
              <w:pPr>
                <w:pStyle w:val="Bibliografa"/>
                <w:ind w:left="720" w:hanging="720"/>
                <w:rPr>
                  <w:noProof/>
                </w:rPr>
              </w:pPr>
              <w:r>
                <w:rPr>
                  <w:noProof/>
                </w:rPr>
                <w:t xml:space="preserve">Patrick Lewis, E. P.-t. (2020). Retrieval-Augmented Generation for knowledge-Intensive NLP Tasks. </w:t>
              </w:r>
              <w:r>
                <w:rPr>
                  <w:i/>
                  <w:iCs/>
                  <w:noProof/>
                </w:rPr>
                <w:t>Advances in Neural Information Processing Systems</w:t>
              </w:r>
              <w:r>
                <w:rPr>
                  <w:noProof/>
                </w:rPr>
                <w:t>, 33, 9459-9474.</w:t>
              </w:r>
            </w:p>
            <w:p w14:paraId="4605DDB6" w14:textId="77777777" w:rsidR="00083ACC" w:rsidRDefault="00083ACC" w:rsidP="00083ACC">
              <w:pPr>
                <w:pStyle w:val="Bibliografa"/>
                <w:ind w:left="720" w:hanging="720"/>
                <w:rPr>
                  <w:noProof/>
                </w:rPr>
              </w:pPr>
              <w:r>
                <w:rPr>
                  <w:noProof/>
                </w:rPr>
                <w:t xml:space="preserve">Radford, A., Wu, J., Child, R., Luan, D., Amodei, D., &amp; Sutskever, I. (2019). </w:t>
              </w:r>
              <w:r>
                <w:rPr>
                  <w:i/>
                  <w:iCs/>
                  <w:noProof/>
                </w:rPr>
                <w:t>Language Models Are Unsupervised Multitask Learners.</w:t>
              </w:r>
              <w:r>
                <w:rPr>
                  <w:noProof/>
                </w:rPr>
                <w:t xml:space="preserve"> San Francisco, CA: OpenAI Technical Report.</w:t>
              </w:r>
            </w:p>
            <w:p w14:paraId="6A175F70" w14:textId="77777777" w:rsidR="00083ACC" w:rsidRDefault="00083ACC" w:rsidP="00083ACC">
              <w:pPr>
                <w:pStyle w:val="Bibliografa"/>
                <w:ind w:left="720" w:hanging="720"/>
                <w:rPr>
                  <w:noProof/>
                </w:rPr>
              </w:pPr>
              <w:r>
                <w:rPr>
                  <w:noProof/>
                </w:rPr>
                <w:t xml:space="preserve">Ren, X., Zhang, S., Hong, Y., &amp; He, J. (2022). Privacy-Preserving Techniques in Natural Language Processing: A Survey. </w:t>
              </w:r>
              <w:r>
                <w:rPr>
                  <w:i/>
                  <w:iCs/>
                  <w:noProof/>
                </w:rPr>
                <w:t>IEEE Access</w:t>
              </w:r>
              <w:r>
                <w:rPr>
                  <w:noProof/>
                </w:rPr>
                <w:t>, 10427-10441.</w:t>
              </w:r>
            </w:p>
            <w:p w14:paraId="1DB5411A" w14:textId="77777777" w:rsidR="00083ACC" w:rsidRDefault="00083ACC" w:rsidP="00083ACC">
              <w:pPr>
                <w:pStyle w:val="Bibliografa"/>
                <w:ind w:left="720" w:hanging="720"/>
                <w:rPr>
                  <w:noProof/>
                </w:rPr>
              </w:pPr>
              <w:r>
                <w:rPr>
                  <w:noProof/>
                </w:rPr>
                <w:t xml:space="preserve">Rosenblatt, F. (1958). The perceptron: A probabilistic model for information storage and organization in the brain. </w:t>
              </w:r>
              <w:r>
                <w:rPr>
                  <w:i/>
                  <w:iCs/>
                  <w:noProof/>
                </w:rPr>
                <w:t>Psychological Review</w:t>
              </w:r>
              <w:r>
                <w:rPr>
                  <w:noProof/>
                </w:rPr>
                <w:t>, 386-408.</w:t>
              </w:r>
            </w:p>
            <w:p w14:paraId="4D8F4E1F" w14:textId="77777777" w:rsidR="00083ACC" w:rsidRDefault="00083ACC" w:rsidP="00083ACC">
              <w:pPr>
                <w:pStyle w:val="Bibliografa"/>
                <w:ind w:left="720" w:hanging="720"/>
                <w:rPr>
                  <w:noProof/>
                </w:rPr>
              </w:pPr>
              <w:r>
                <w:rPr>
                  <w:noProof/>
                </w:rPr>
                <w:t xml:space="preserve">Sfetcu, N. (2024). Threats of Artificial Intelligence for Cybersecurity. </w:t>
              </w:r>
              <w:r>
                <w:rPr>
                  <w:i/>
                  <w:iCs/>
                  <w:noProof/>
                </w:rPr>
                <w:t>IT &amp; C</w:t>
              </w:r>
              <w:r>
                <w:rPr>
                  <w:noProof/>
                </w:rPr>
                <w:t>, Volumen 3 - numeral 3.</w:t>
              </w:r>
            </w:p>
            <w:p w14:paraId="0DB4E6A3" w14:textId="77777777" w:rsidR="00083ACC" w:rsidRDefault="00083ACC" w:rsidP="00083ACC">
              <w:pPr>
                <w:pStyle w:val="Bibliografa"/>
                <w:ind w:left="720" w:hanging="720"/>
                <w:rPr>
                  <w:noProof/>
                </w:rPr>
              </w:pPr>
              <w:r>
                <w:rPr>
                  <w:noProof/>
                </w:rPr>
                <w:t xml:space="preserve">Vaswani, A., Shazeer, N., Parmar, N., Uszkoreit, J., Jones, L., Gomez, A. N., . . . Polosukhin, I. (2017). Attention Is All You Need. En </w:t>
              </w:r>
              <w:r>
                <w:rPr>
                  <w:i/>
                  <w:iCs/>
                  <w:noProof/>
                </w:rPr>
                <w:t>Advances in Neural Information Processing Systems 30</w:t>
              </w:r>
              <w:r>
                <w:rPr>
                  <w:noProof/>
                </w:rPr>
                <w:t xml:space="preserve"> (págs. 5998-6008). Red Hook, NY: Curran Associates, Inc.</w:t>
              </w:r>
            </w:p>
            <w:p w14:paraId="14A49C38" w14:textId="24F280B6" w:rsidR="003D55C8" w:rsidRDefault="003D55C8" w:rsidP="00083ACC">
              <w:r>
                <w:rPr>
                  <w:b/>
                  <w:bCs/>
                </w:rPr>
                <w:fldChar w:fldCharType="end"/>
              </w:r>
            </w:p>
          </w:sdtContent>
        </w:sdt>
      </w:sdtContent>
    </w:sdt>
    <w:p w14:paraId="36F5707F" w14:textId="2C88B587" w:rsidR="000D09A0" w:rsidRDefault="00016643" w:rsidP="00194057">
      <w:pPr>
        <w:pStyle w:val="Anexo"/>
      </w:pPr>
      <w:bookmarkStart w:id="54" w:name="_Toc198755418"/>
      <w:r>
        <w:lastRenderedPageBreak/>
        <w:t>Artículo</w:t>
      </w:r>
      <w:bookmarkEnd w:id="54"/>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25"/>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5168"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6">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7216"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55" w:name="_Hlk27046501"/>
                            <w:bookmarkEnd w:id="55"/>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" stroked="f">
                <v:textbox inset="0,0,0">
                  <w:txbxContent>
                    <w:p w14:paraId="0BDFDDB4" w14:textId="77777777" w:rsidR="005A3457" w:rsidRPr="008233DF" w:rsidRDefault="005A3457" w:rsidP="008233DF">
                      <w:pPr>
                        <w:pStyle w:val="AbstractKeytitle"/>
                        <w:rPr>
                          <w:lang w:val="es-ES"/>
                        </w:rPr>
                      </w:pPr>
                      <w:bookmarkStart w:id="56" w:name="_Hlk27046501"/>
                      <w:bookmarkEnd w:id="56"/>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57" w:name="_Hlk516162874"/>
      <w:r w:rsidRPr="00F1126D">
        <w:rPr>
          <w:rFonts w:ascii="Times New Roman" w:hAnsi="Times New Roman"/>
          <w:sz w:val="18"/>
          <w:szCs w:val="20"/>
        </w:rPr>
        <w:t xml:space="preserve">La lectura de esta introducción </w:t>
      </w:r>
      <w:bookmarkEnd w:id="57"/>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58"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58"/>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59"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60"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61" w:name="_Hlk27048182"/>
      <w:bookmarkEnd w:id="60"/>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w:lastRenderedPageBreak/>
        <mc:AlternateContent>
          <mc:Choice Requires="wps">
            <w:drawing>
              <wp:anchor distT="0" distB="0" distL="114300" distR="114300" simplePos="0" relativeHeight="251661312"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61"/>
      <w:r w:rsidRPr="00F1126D">
        <w:rPr>
          <w:rFonts w:ascii="Times New Roman" w:hAnsi="Times New Roman"/>
          <w:sz w:val="18"/>
          <w:szCs w:val="20"/>
        </w:rPr>
        <w:t>XXXXXXXXXXXXXXXXXXXXXXXXXXXXXXXXXXXXXXXXXXXXXXXXXX.</w:t>
      </w:r>
    </w:p>
    <w:bookmarkEnd w:id="59"/>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mc:AlternateContent>
          <mc:Choice Requires="wps">
            <w:drawing>
              <wp:anchor distT="0" distB="0" distL="114300" distR="114300" simplePos="0" relativeHeight="251659264"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rFonts w:ascii="Symbol" w:eastAsia="Symbol" w:hAnsi="Symbol" w:cs="Symbol"/>
                                      <w:lang w:val="es-ES"/>
                                    </w:rPr>
                                    <w:t>F</w:t>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Wb =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T =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rFonts w:ascii="Symbol" w:eastAsia="Symbol" w:hAnsi="Symbol" w:cs="Symbol"/>
                                      <w:lang w:val="es-ES"/>
                                    </w:rPr>
                                    <w:t>p</w:t>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rFonts w:ascii="Symbol" w:eastAsia="Symbol" w:hAnsi="Symbol" w:cs="Symbol"/>
                                      <w:lang w:val="es-ES"/>
                                    </w:rPr>
                                    <w:t>s</w:t>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rFonts w:ascii="Symbol" w:eastAsia="Symbol" w:hAnsi="Symbol" w:cs="Symbol"/>
                                      <w:lang w:val="es-ES"/>
                                    </w:rPr>
                                    <w:t>®</w:t>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10</w:t>
                                  </w:r>
                                  <w:r w:rsidRPr="008233DF">
                                    <w:t xml:space="preserve"> Wb·m</w:t>
                                  </w:r>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rFonts w:ascii="Symbol" w:eastAsia="Symbol" w:hAnsi="Symbol" w:cs="Symbol"/>
                                      <w:lang w:val="es-ES"/>
                                    </w:rPr>
                                    <w:t>c</w:t>
                                  </w:r>
                                  <w:r w:rsidRPr="0024511C">
                                    <w:rPr>
                                      <w:i/>
                                      <w:iCs/>
                                      <w:lang w:val="es-ES"/>
                                    </w:rPr>
                                    <w:t>,</w:t>
                                  </w:r>
                                  <w:r w:rsidRPr="0024511C">
                                    <w:rPr>
                                      <w:lang w:val="es-ES"/>
                                    </w:rPr>
                                    <w:t xml:space="preserve"> </w:t>
                                  </w:r>
                                  <w:r w:rsidRPr="0024511C">
                                    <w:rPr>
                                      <w:rFonts w:ascii="Symbol" w:eastAsia="Symbol" w:hAnsi="Symbol" w:cs="Symbol"/>
                                      <w:lang w:val="es-ES"/>
                                    </w:rPr>
                                    <w:t>k</w:t>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rFonts w:ascii="Symbol" w:eastAsia="Symbol" w:hAnsi="Symbol" w:cs="Symbol"/>
                                      <w:lang w:val="es-ES"/>
                                    </w:rPr>
                                    <w:t>c</w:t>
                                  </w:r>
                                  <w:r w:rsidRPr="0024511C">
                                    <w:rPr>
                                      <w:rFonts w:ascii="Symbol" w:eastAsia="Symbol" w:hAnsi="Symbol" w:cs="Symbol"/>
                                      <w:vertAlign w:val="subscript"/>
                                      <w:lang w:val="es-ES"/>
                                    </w:rPr>
                                    <w:t>r</w:t>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rFonts w:ascii="Symbol" w:eastAsia="Symbol" w:hAnsi="Symbol" w:cs="Symbol"/>
                                      <w:lang w:val="es-ES"/>
                                    </w:rPr>
                                    <w:t>m</w:t>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lang w:val="es-ES"/>
                                    </w:rPr>
                                    <w:t xml:space="preserve"> </w:t>
                                  </w:r>
                                  <w:r w:rsidRPr="0024511C">
                                    <w:rPr>
                                      <w:rFonts w:ascii="Symbol" w:eastAsia="Symbol" w:hAnsi="Symbol" w:cs="Symbol"/>
                                      <w:lang w:val="es-ES"/>
                                    </w:rPr>
                                    <w:t>®</w:t>
                                  </w:r>
                                  <w:r w:rsidRPr="0024511C">
                                    <w:rPr>
                                      <w:lang w:val="es-ES"/>
                                    </w:rPr>
                                    <w:t xml:space="preserve"> </w:t>
                                  </w:r>
                                  <w:r w:rsidRPr="0024511C">
                                    <w:rPr>
                                      <w:rFonts w:ascii="Symbol" w:eastAsia="Symbol" w:hAnsi="Symbol" w:cs="Symbol"/>
                                      <w:lang w:val="es-ES"/>
                                    </w:rPr>
                                    <w:t>m</w:t>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1/(4</w:t>
                                  </w:r>
                                  <w:r w:rsidRPr="0024511C">
                                    <w:rPr>
                                      <w:rFonts w:ascii="Symbol" w:eastAsia="Symbol" w:hAnsi="Symbol" w:cs="Symbol"/>
                                      <w:lang w:val="es-ES"/>
                                    </w:rPr>
                                    <w:t>p</w:t>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4A2E" id="Cuadro de texto 47" o:spid="_x0000_s1029" type="#_x0000_t202" style="position:absolute;left:0;text-align:left;margin-left:269.05pt;margin-top:2.65pt;width:248.4pt;height:38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&#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rFonts w:ascii="Symbol" w:eastAsia="Symbol" w:hAnsi="Symbol" w:cs="Symbol"/>
                                <w:lang w:val="es-ES"/>
                              </w:rPr>
                              <w:t>F</w:t>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Wb =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T =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rFonts w:ascii="Symbol" w:eastAsia="Symbol" w:hAnsi="Symbol" w:cs="Symbol"/>
                                <w:lang w:val="es-ES"/>
                              </w:rPr>
                              <w:t>p</w:t>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rFonts w:ascii="Symbol" w:eastAsia="Symbol" w:hAnsi="Symbol" w:cs="Symbol"/>
                                <w:lang w:val="es-ES"/>
                              </w:rPr>
                              <w:t>s</w:t>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rFonts w:ascii="Symbol" w:eastAsia="Symbol" w:hAnsi="Symbol" w:cs="Symbol"/>
                                <w:lang w:val="es-ES"/>
                              </w:rPr>
                              <w:t>®</w:t>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10</w:t>
                            </w:r>
                            <w:r w:rsidRPr="008233DF">
                              <w:t xml:space="preserve"> Wb·m</w:t>
                            </w:r>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rFonts w:ascii="Symbol" w:eastAsia="Symbol" w:hAnsi="Symbol" w:cs="Symbol"/>
                                <w:lang w:val="es-ES"/>
                              </w:rPr>
                              <w:t>c</w:t>
                            </w:r>
                            <w:r w:rsidRPr="0024511C">
                              <w:rPr>
                                <w:i/>
                                <w:iCs/>
                                <w:lang w:val="es-ES"/>
                              </w:rPr>
                              <w:t>,</w:t>
                            </w:r>
                            <w:r w:rsidRPr="0024511C">
                              <w:rPr>
                                <w:lang w:val="es-ES"/>
                              </w:rPr>
                              <w:t xml:space="preserve"> </w:t>
                            </w:r>
                            <w:r w:rsidRPr="0024511C">
                              <w:rPr>
                                <w:rFonts w:ascii="Symbol" w:eastAsia="Symbol" w:hAnsi="Symbol" w:cs="Symbol"/>
                                <w:lang w:val="es-ES"/>
                              </w:rPr>
                              <w:t>k</w:t>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rFonts w:ascii="Symbol" w:eastAsia="Symbol" w:hAnsi="Symbol" w:cs="Symbol"/>
                                <w:lang w:val="es-ES"/>
                              </w:rPr>
                              <w:t>c</w:t>
                            </w:r>
                            <w:r w:rsidRPr="0024511C">
                              <w:rPr>
                                <w:rFonts w:ascii="Symbol" w:eastAsia="Symbol" w:hAnsi="Symbol" w:cs="Symbol"/>
                                <w:vertAlign w:val="subscript"/>
                                <w:lang w:val="es-ES"/>
                              </w:rPr>
                              <w:t>r</w:t>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rFonts w:ascii="Symbol" w:eastAsia="Symbol" w:hAnsi="Symbol" w:cs="Symbol"/>
                                <w:lang w:val="es-ES"/>
                              </w:rPr>
                              <w:t>m</w:t>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lang w:val="es-ES"/>
                              </w:rPr>
                              <w:t xml:space="preserve"> </w:t>
                            </w:r>
                            <w:r w:rsidRPr="0024511C">
                              <w:rPr>
                                <w:rFonts w:ascii="Symbol" w:eastAsia="Symbol" w:hAnsi="Symbol" w:cs="Symbol"/>
                                <w:lang w:val="es-ES"/>
                              </w:rPr>
                              <w:t>®</w:t>
                            </w:r>
                            <w:r w:rsidRPr="0024511C">
                              <w:rPr>
                                <w:lang w:val="es-ES"/>
                              </w:rPr>
                              <w:t xml:space="preserve"> </w:t>
                            </w:r>
                            <w:r w:rsidRPr="0024511C">
                              <w:rPr>
                                <w:rFonts w:ascii="Symbol" w:eastAsia="Symbol" w:hAnsi="Symbol" w:cs="Symbol"/>
                                <w:lang w:val="es-ES"/>
                              </w:rPr>
                              <w:t>m</w:t>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1/(4</w:t>
                            </w:r>
                            <w:r w:rsidRPr="0024511C">
                              <w:rPr>
                                <w:rFonts w:ascii="Symbol" w:eastAsia="Symbol" w:hAnsi="Symbol" w:cs="Symbol"/>
                                <w:lang w:val="es-ES"/>
                              </w:rPr>
                              <w:t>p</w:t>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Escuín,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62"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63" w:name="_Toc198755419"/>
      <w:bookmarkEnd w:id="62"/>
      <w:r>
        <w:rPr>
          <w:lang w:val="en-US"/>
        </w:rPr>
        <w:lastRenderedPageBreak/>
        <w:t>Título</w:t>
      </w:r>
      <w:r w:rsidR="00A95BB0">
        <w:rPr>
          <w:lang w:val="en-US"/>
        </w:rPr>
        <w:t xml:space="preserve"> anexo</w:t>
      </w:r>
      <w:bookmarkEnd w:id="63"/>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David Segurado Moreno" w:date="2025-04-26T12:37:00Z" w:initials="DM">
    <w:p w14:paraId="5000BE5B" w14:textId="6C41D37A" w:rsidR="00E81350" w:rsidRDefault="00E81350">
      <w:r>
        <w:annotationRef/>
      </w:r>
      <w:r w:rsidRPr="36A7AE14">
        <w:t>Si al principio del párrafo hablamos en futuro sobre la plataforma diciendo que tendrá un módulo, debemos continuar el tiempo verbal y lo pondría como el modulo contará....</w:t>
      </w:r>
    </w:p>
  </w:comment>
  <w:comment w:id="35" w:author="David Segurado Moreno" w:date="2025-04-26T12:38:00Z" w:initials="DM">
    <w:p w14:paraId="6F314191" w14:textId="082A7639" w:rsidR="00E81350" w:rsidRDefault="00E81350">
      <w:r>
        <w:annotationRef/>
      </w:r>
      <w:r w:rsidRPr="4BFCE4BE">
        <w:t>Dos objetivos específicos se queda un poco corto (aunque uno de ellos esté dividido en tres más),</w:t>
      </w:r>
    </w:p>
    <w:p w14:paraId="311EBA74" w14:textId="2DC80CC7" w:rsidR="00E81350" w:rsidRDefault="00E81350">
      <w:r w:rsidRPr="42E3AD33">
        <w:t>Se debe añadir algunos más.</w:t>
      </w:r>
    </w:p>
    <w:p w14:paraId="0BE83D75" w14:textId="7C7DA28E" w:rsidR="00E81350" w:rsidRDefault="00E81350">
      <w:r w:rsidRPr="030C42AE">
        <w:t>Por ejemplo, cosas a desarrollar (sólo veo definición y diseño) o otro objetivo es como vas a evaluar esta plataforma y que cumple con los requisitos y la legislación mencionada</w:t>
      </w:r>
    </w:p>
  </w:comment>
  <w:comment w:id="36" w:author="Lema Collaguazo, Jonathan Francisco" w:date="2025-05-21T21:39:00Z" w:initials="JL">
    <w:p w14:paraId="195CC99D" w14:textId="77777777" w:rsidR="007313C0" w:rsidRDefault="007313C0" w:rsidP="007313C0">
      <w:pPr>
        <w:pStyle w:val="Textocomentario"/>
        <w:jc w:val="left"/>
      </w:pPr>
      <w:r>
        <w:rPr>
          <w:rStyle w:val="Refdecomentario"/>
        </w:rPr>
        <w:annotationRef/>
      </w:r>
      <w:r>
        <w:t>Estos objetivos los aterrizaré y ajustaré a medida que tenga finalizado el diseño funcional y técnico, ya que podrían vairar dependiendo de la viabilidad de la implementación de algún componente que estoy trabajando actualmente,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0BE5B" w15:done="1"/>
  <w15:commentEx w15:paraId="0BE83D75" w15:done="0"/>
  <w15:commentEx w15:paraId="195CC99D" w15:paraIdParent="0BE83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40D24E" w16cex:dateUtc="2025-04-26T10:37:00Z"/>
  <w16cex:commentExtensible w16cex:durableId="631B6508" w16cex:dateUtc="2025-04-26T10:38:00Z"/>
  <w16cex:commentExtensible w16cex:durableId="7D820A88" w16cex:dateUtc="2025-05-21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0BE5B" w16cid:durableId="6F40D24E"/>
  <w16cid:commentId w16cid:paraId="0BE83D75" w16cid:durableId="631B6508"/>
  <w16cid:commentId w16cid:paraId="195CC99D" w16cid:durableId="7D820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7789" w14:textId="77777777" w:rsidR="007A7287" w:rsidRDefault="007A7287" w:rsidP="006403BD">
      <w:r>
        <w:separator/>
      </w:r>
    </w:p>
  </w:endnote>
  <w:endnote w:type="continuationSeparator" w:id="0">
    <w:p w14:paraId="0FAC48F8" w14:textId="77777777" w:rsidR="007A7287" w:rsidRDefault="007A7287" w:rsidP="006403BD">
      <w:r>
        <w:continuationSeparator/>
      </w:r>
    </w:p>
  </w:endnote>
  <w:endnote w:type="continuationNotice" w:id="1">
    <w:p w14:paraId="1A4F65A7" w14:textId="77777777" w:rsidR="007A7287" w:rsidRDefault="007A72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p w14:paraId="30C9F043" w14:textId="77777777" w:rsidR="005A3457" w:rsidRDefault="005A3457"/>
  <w:p w14:paraId="5C3BE184" w14:textId="77777777" w:rsidR="005A3457" w:rsidRDefault="005A34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FB65" w14:textId="77777777" w:rsidR="007A7287" w:rsidRDefault="007A7287" w:rsidP="006403BD">
      <w:r>
        <w:separator/>
      </w:r>
    </w:p>
  </w:footnote>
  <w:footnote w:type="continuationSeparator" w:id="0">
    <w:p w14:paraId="497EFCCC" w14:textId="77777777" w:rsidR="007A7287" w:rsidRDefault="007A7287" w:rsidP="006403BD">
      <w:r>
        <w:continuationSeparator/>
      </w:r>
    </w:p>
  </w:footnote>
  <w:footnote w:type="continuationNotice" w:id="1">
    <w:p w14:paraId="662884F9" w14:textId="77777777" w:rsidR="007A7287" w:rsidRDefault="007A728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06344193" w:rsidR="005A3457" w:rsidRPr="00ED1546" w:rsidRDefault="00A575D0" w:rsidP="00ED1546">
    <w:pPr>
      <w:pStyle w:val="Encabezado"/>
      <w:spacing w:before="0" w:after="0" w:line="240" w:lineRule="auto"/>
      <w:jc w:val="right"/>
      <w:rPr>
        <w:rFonts w:asciiTheme="majorHAnsi" w:hAnsiTheme="majorHAnsi"/>
        <w:sz w:val="20"/>
      </w:rPr>
    </w:pPr>
    <w:r>
      <w:rPr>
        <w:rFonts w:asciiTheme="majorHAnsi" w:hAnsiTheme="majorHAnsi"/>
        <w:sz w:val="20"/>
      </w:rPr>
      <w:t>Jonathan Francisco Lema Collaguazo</w:t>
    </w:r>
  </w:p>
  <w:p w14:paraId="488BB47A" w14:textId="33DDC031" w:rsidR="005A3457" w:rsidRPr="00ED1546" w:rsidRDefault="0056557B" w:rsidP="00ED1546">
    <w:pPr>
      <w:pStyle w:val="Encabezado"/>
      <w:spacing w:before="0" w:after="0" w:line="240" w:lineRule="auto"/>
      <w:jc w:val="right"/>
      <w:rPr>
        <w:rFonts w:asciiTheme="majorHAnsi" w:hAnsiTheme="majorHAnsi"/>
        <w:sz w:val="20"/>
      </w:rPr>
    </w:pPr>
    <w:r>
      <w:rPr>
        <w:rFonts w:asciiTheme="majorHAnsi" w:hAnsiTheme="majorHAnsi"/>
        <w:sz w:val="20"/>
      </w:rPr>
      <w:t>Máster Universitario en Ingeniera de Software y Sistemas Informáticos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3422EB"/>
    <w:multiLevelType w:val="hybridMultilevel"/>
    <w:tmpl w:val="B3BEE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4443B"/>
    <w:multiLevelType w:val="hybridMultilevel"/>
    <w:tmpl w:val="16EA6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622649"/>
    <w:multiLevelType w:val="hybridMultilevel"/>
    <w:tmpl w:val="D818A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5"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6" w15:restartNumberingAfterBreak="0">
    <w:nsid w:val="3AEA52CB"/>
    <w:multiLevelType w:val="hybridMultilevel"/>
    <w:tmpl w:val="E8E8A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E37440"/>
    <w:multiLevelType w:val="hybridMultilevel"/>
    <w:tmpl w:val="060424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5B4D2F"/>
    <w:multiLevelType w:val="hybridMultilevel"/>
    <w:tmpl w:val="A2367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1966E1"/>
    <w:multiLevelType w:val="hybridMultilevel"/>
    <w:tmpl w:val="046638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3D292C"/>
    <w:multiLevelType w:val="hybridMultilevel"/>
    <w:tmpl w:val="6A82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D053AE"/>
    <w:multiLevelType w:val="hybridMultilevel"/>
    <w:tmpl w:val="F0302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2A4B33"/>
    <w:multiLevelType w:val="hybridMultilevel"/>
    <w:tmpl w:val="500061DC"/>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18452B"/>
    <w:multiLevelType w:val="hybridMultilevel"/>
    <w:tmpl w:val="8438F4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58F3B79"/>
    <w:multiLevelType w:val="hybridMultilevel"/>
    <w:tmpl w:val="92100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A817E8"/>
    <w:multiLevelType w:val="hybridMultilevel"/>
    <w:tmpl w:val="C6F08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E729A9"/>
    <w:multiLevelType w:val="hybridMultilevel"/>
    <w:tmpl w:val="095ED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4314226">
    <w:abstractNumId w:val="4"/>
  </w:num>
  <w:num w:numId="2" w16cid:durableId="1691681586">
    <w:abstractNumId w:val="12"/>
  </w:num>
  <w:num w:numId="3" w16cid:durableId="1476945282">
    <w:abstractNumId w:val="14"/>
  </w:num>
  <w:num w:numId="4" w16cid:durableId="1443454092">
    <w:abstractNumId w:val="0"/>
  </w:num>
  <w:num w:numId="5" w16cid:durableId="1789814387">
    <w:abstractNumId w:val="8"/>
  </w:num>
  <w:num w:numId="6" w16cid:durableId="480194691">
    <w:abstractNumId w:val="5"/>
  </w:num>
  <w:num w:numId="7" w16cid:durableId="767431966">
    <w:abstractNumId w:val="10"/>
  </w:num>
  <w:num w:numId="8" w16cid:durableId="1070613987">
    <w:abstractNumId w:val="9"/>
  </w:num>
  <w:num w:numId="9" w16cid:durableId="995255905">
    <w:abstractNumId w:val="13"/>
  </w:num>
  <w:num w:numId="10" w16cid:durableId="1619600405">
    <w:abstractNumId w:val="19"/>
  </w:num>
  <w:num w:numId="11" w16cid:durableId="1995525347">
    <w:abstractNumId w:val="18"/>
  </w:num>
  <w:num w:numId="12" w16cid:durableId="464936503">
    <w:abstractNumId w:val="15"/>
  </w:num>
  <w:num w:numId="13" w16cid:durableId="1575747803">
    <w:abstractNumId w:val="17"/>
  </w:num>
  <w:num w:numId="14" w16cid:durableId="1370375159">
    <w:abstractNumId w:val="2"/>
  </w:num>
  <w:num w:numId="15" w16cid:durableId="1895122294">
    <w:abstractNumId w:val="1"/>
  </w:num>
  <w:num w:numId="16" w16cid:durableId="549147485">
    <w:abstractNumId w:val="11"/>
  </w:num>
  <w:num w:numId="17" w16cid:durableId="163784457">
    <w:abstractNumId w:val="3"/>
  </w:num>
  <w:num w:numId="18" w16cid:durableId="156849286">
    <w:abstractNumId w:val="16"/>
  </w:num>
  <w:num w:numId="19" w16cid:durableId="1286693378">
    <w:abstractNumId w:val="7"/>
  </w:num>
  <w:num w:numId="20" w16cid:durableId="528640745">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egurado Moreno">
    <w15:presenceInfo w15:providerId="AD" w15:userId="S::david.seguradomoreno@comunidadunir.net::6f52923b-3a75-47f5-9797-10ca3bc33ea3"/>
  </w15:person>
  <w15:person w15:author="Lema Collaguazo, Jonathan Francisco">
    <w15:presenceInfo w15:providerId="AD" w15:userId="S::jflema@minsait.com::975fb4f1-ffac-49c8-bace-d8ca983d2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17512"/>
    <w:rsid w:val="00021580"/>
    <w:rsid w:val="0002206A"/>
    <w:rsid w:val="00023BE3"/>
    <w:rsid w:val="00026621"/>
    <w:rsid w:val="00027595"/>
    <w:rsid w:val="00030603"/>
    <w:rsid w:val="00034DA4"/>
    <w:rsid w:val="00041539"/>
    <w:rsid w:val="000438C9"/>
    <w:rsid w:val="000537B7"/>
    <w:rsid w:val="0006025E"/>
    <w:rsid w:val="00066F83"/>
    <w:rsid w:val="0007197E"/>
    <w:rsid w:val="000757FF"/>
    <w:rsid w:val="0007786D"/>
    <w:rsid w:val="0008142F"/>
    <w:rsid w:val="00081560"/>
    <w:rsid w:val="00083ACC"/>
    <w:rsid w:val="000A0C0B"/>
    <w:rsid w:val="000A1265"/>
    <w:rsid w:val="000A3D38"/>
    <w:rsid w:val="000A69BC"/>
    <w:rsid w:val="000B72E8"/>
    <w:rsid w:val="000C369B"/>
    <w:rsid w:val="000C624A"/>
    <w:rsid w:val="000D09A0"/>
    <w:rsid w:val="000D1932"/>
    <w:rsid w:val="000F46ED"/>
    <w:rsid w:val="0011634E"/>
    <w:rsid w:val="00116AFF"/>
    <w:rsid w:val="001235C0"/>
    <w:rsid w:val="00124D8C"/>
    <w:rsid w:val="00132476"/>
    <w:rsid w:val="001346E6"/>
    <w:rsid w:val="001357FF"/>
    <w:rsid w:val="0014323C"/>
    <w:rsid w:val="00144A72"/>
    <w:rsid w:val="0015136F"/>
    <w:rsid w:val="0015267D"/>
    <w:rsid w:val="001526D9"/>
    <w:rsid w:val="001533BB"/>
    <w:rsid w:val="0016080C"/>
    <w:rsid w:val="00167281"/>
    <w:rsid w:val="00171619"/>
    <w:rsid w:val="0017435A"/>
    <w:rsid w:val="00176DFC"/>
    <w:rsid w:val="00181B5F"/>
    <w:rsid w:val="001855C5"/>
    <w:rsid w:val="00194057"/>
    <w:rsid w:val="001944D1"/>
    <w:rsid w:val="00194B88"/>
    <w:rsid w:val="00196495"/>
    <w:rsid w:val="00197396"/>
    <w:rsid w:val="001A1FA5"/>
    <w:rsid w:val="001A2DB9"/>
    <w:rsid w:val="001A3165"/>
    <w:rsid w:val="001B0057"/>
    <w:rsid w:val="001B59CD"/>
    <w:rsid w:val="001B71AA"/>
    <w:rsid w:val="001B7977"/>
    <w:rsid w:val="001C2AB4"/>
    <w:rsid w:val="001C2FB3"/>
    <w:rsid w:val="001C4B71"/>
    <w:rsid w:val="001C4EA4"/>
    <w:rsid w:val="001D46C8"/>
    <w:rsid w:val="001D76E5"/>
    <w:rsid w:val="001D7744"/>
    <w:rsid w:val="001E12CB"/>
    <w:rsid w:val="001E62CD"/>
    <w:rsid w:val="001E7681"/>
    <w:rsid w:val="001F27A9"/>
    <w:rsid w:val="001F37A1"/>
    <w:rsid w:val="001F4750"/>
    <w:rsid w:val="0020605D"/>
    <w:rsid w:val="0021122C"/>
    <w:rsid w:val="002149EE"/>
    <w:rsid w:val="0021542C"/>
    <w:rsid w:val="00223A04"/>
    <w:rsid w:val="002278FD"/>
    <w:rsid w:val="00227BF4"/>
    <w:rsid w:val="00235CE3"/>
    <w:rsid w:val="0024091E"/>
    <w:rsid w:val="00244EAD"/>
    <w:rsid w:val="00252BBA"/>
    <w:rsid w:val="002548EC"/>
    <w:rsid w:val="0025564D"/>
    <w:rsid w:val="0026069F"/>
    <w:rsid w:val="00260F8D"/>
    <w:rsid w:val="00266CBA"/>
    <w:rsid w:val="00270D44"/>
    <w:rsid w:val="002816FD"/>
    <w:rsid w:val="00292C36"/>
    <w:rsid w:val="002A3D58"/>
    <w:rsid w:val="002A47B7"/>
    <w:rsid w:val="002A4CD5"/>
    <w:rsid w:val="002B15FA"/>
    <w:rsid w:val="002B3E99"/>
    <w:rsid w:val="002D6819"/>
    <w:rsid w:val="002E1779"/>
    <w:rsid w:val="002E65F5"/>
    <w:rsid w:val="002E7573"/>
    <w:rsid w:val="002F3360"/>
    <w:rsid w:val="003018CB"/>
    <w:rsid w:val="00304ADB"/>
    <w:rsid w:val="00306540"/>
    <w:rsid w:val="00316FAF"/>
    <w:rsid w:val="00326451"/>
    <w:rsid w:val="00334C5A"/>
    <w:rsid w:val="00336C9F"/>
    <w:rsid w:val="0033740B"/>
    <w:rsid w:val="00343430"/>
    <w:rsid w:val="00346280"/>
    <w:rsid w:val="0035146D"/>
    <w:rsid w:val="00351E33"/>
    <w:rsid w:val="00353837"/>
    <w:rsid w:val="0035422F"/>
    <w:rsid w:val="003723AC"/>
    <w:rsid w:val="003757A3"/>
    <w:rsid w:val="00380D34"/>
    <w:rsid w:val="0038245D"/>
    <w:rsid w:val="00382E79"/>
    <w:rsid w:val="00390CA8"/>
    <w:rsid w:val="00391C0B"/>
    <w:rsid w:val="00393D89"/>
    <w:rsid w:val="003B1803"/>
    <w:rsid w:val="003B2360"/>
    <w:rsid w:val="003B2AB5"/>
    <w:rsid w:val="003B7446"/>
    <w:rsid w:val="003C1583"/>
    <w:rsid w:val="003C474D"/>
    <w:rsid w:val="003C7347"/>
    <w:rsid w:val="003D1A96"/>
    <w:rsid w:val="003D55C8"/>
    <w:rsid w:val="003D5603"/>
    <w:rsid w:val="003D7142"/>
    <w:rsid w:val="003E698C"/>
    <w:rsid w:val="003F087B"/>
    <w:rsid w:val="003F152D"/>
    <w:rsid w:val="003F24BC"/>
    <w:rsid w:val="004040E2"/>
    <w:rsid w:val="00404547"/>
    <w:rsid w:val="0041259A"/>
    <w:rsid w:val="00413FC8"/>
    <w:rsid w:val="00414BF6"/>
    <w:rsid w:val="00422960"/>
    <w:rsid w:val="00423E85"/>
    <w:rsid w:val="00436FA0"/>
    <w:rsid w:val="0044080F"/>
    <w:rsid w:val="004446A7"/>
    <w:rsid w:val="00444FB9"/>
    <w:rsid w:val="0045079B"/>
    <w:rsid w:val="004521FF"/>
    <w:rsid w:val="00461D3A"/>
    <w:rsid w:val="00463576"/>
    <w:rsid w:val="00480735"/>
    <w:rsid w:val="00480792"/>
    <w:rsid w:val="0048445F"/>
    <w:rsid w:val="00487249"/>
    <w:rsid w:val="00490EAC"/>
    <w:rsid w:val="00495F9C"/>
    <w:rsid w:val="004A0775"/>
    <w:rsid w:val="004C5ECE"/>
    <w:rsid w:val="004C7346"/>
    <w:rsid w:val="004D1005"/>
    <w:rsid w:val="004D2991"/>
    <w:rsid w:val="004D3460"/>
    <w:rsid w:val="004D482F"/>
    <w:rsid w:val="004D6D85"/>
    <w:rsid w:val="004E2744"/>
    <w:rsid w:val="004E56EC"/>
    <w:rsid w:val="00506743"/>
    <w:rsid w:val="00507BAD"/>
    <w:rsid w:val="00513260"/>
    <w:rsid w:val="00514164"/>
    <w:rsid w:val="00520922"/>
    <w:rsid w:val="00521A79"/>
    <w:rsid w:val="00523745"/>
    <w:rsid w:val="005326CE"/>
    <w:rsid w:val="005339E9"/>
    <w:rsid w:val="00547982"/>
    <w:rsid w:val="00552EE1"/>
    <w:rsid w:val="00554E61"/>
    <w:rsid w:val="00557B79"/>
    <w:rsid w:val="0056557B"/>
    <w:rsid w:val="00573E0C"/>
    <w:rsid w:val="00596904"/>
    <w:rsid w:val="0059753F"/>
    <w:rsid w:val="005A2B04"/>
    <w:rsid w:val="005A3457"/>
    <w:rsid w:val="005B3351"/>
    <w:rsid w:val="005B3B08"/>
    <w:rsid w:val="005C420C"/>
    <w:rsid w:val="005D549B"/>
    <w:rsid w:val="005E5B6C"/>
    <w:rsid w:val="005E6F2D"/>
    <w:rsid w:val="005F173B"/>
    <w:rsid w:val="005F1791"/>
    <w:rsid w:val="006036A2"/>
    <w:rsid w:val="00610C3C"/>
    <w:rsid w:val="00617425"/>
    <w:rsid w:val="00630A4B"/>
    <w:rsid w:val="00633FD3"/>
    <w:rsid w:val="00635ED5"/>
    <w:rsid w:val="006403BD"/>
    <w:rsid w:val="00652595"/>
    <w:rsid w:val="006566CD"/>
    <w:rsid w:val="00663FEE"/>
    <w:rsid w:val="0066672A"/>
    <w:rsid w:val="006678A4"/>
    <w:rsid w:val="00670B3B"/>
    <w:rsid w:val="00673D42"/>
    <w:rsid w:val="0067645E"/>
    <w:rsid w:val="00680682"/>
    <w:rsid w:val="00680ED3"/>
    <w:rsid w:val="00685B62"/>
    <w:rsid w:val="00692D10"/>
    <w:rsid w:val="006A0009"/>
    <w:rsid w:val="006A3B9B"/>
    <w:rsid w:val="006A56B3"/>
    <w:rsid w:val="006A7150"/>
    <w:rsid w:val="006B02A7"/>
    <w:rsid w:val="006B04FB"/>
    <w:rsid w:val="006B24A2"/>
    <w:rsid w:val="006B744E"/>
    <w:rsid w:val="006C7C7B"/>
    <w:rsid w:val="006D2818"/>
    <w:rsid w:val="006D7B06"/>
    <w:rsid w:val="006E340A"/>
    <w:rsid w:val="006E5199"/>
    <w:rsid w:val="006F284C"/>
    <w:rsid w:val="006F2CB9"/>
    <w:rsid w:val="0070276C"/>
    <w:rsid w:val="007100A8"/>
    <w:rsid w:val="007112A8"/>
    <w:rsid w:val="00711904"/>
    <w:rsid w:val="007159F3"/>
    <w:rsid w:val="00715BFB"/>
    <w:rsid w:val="007229FC"/>
    <w:rsid w:val="00727AE8"/>
    <w:rsid w:val="007313C0"/>
    <w:rsid w:val="00732394"/>
    <w:rsid w:val="007350CA"/>
    <w:rsid w:val="0074033B"/>
    <w:rsid w:val="00741590"/>
    <w:rsid w:val="00744918"/>
    <w:rsid w:val="00750978"/>
    <w:rsid w:val="00751A0E"/>
    <w:rsid w:val="00752DB0"/>
    <w:rsid w:val="007560D0"/>
    <w:rsid w:val="00756E79"/>
    <w:rsid w:val="007734EF"/>
    <w:rsid w:val="00774D17"/>
    <w:rsid w:val="0077632E"/>
    <w:rsid w:val="00780189"/>
    <w:rsid w:val="0078084E"/>
    <w:rsid w:val="00783DCC"/>
    <w:rsid w:val="007862D3"/>
    <w:rsid w:val="007869EA"/>
    <w:rsid w:val="00793FDB"/>
    <w:rsid w:val="00796469"/>
    <w:rsid w:val="007A180A"/>
    <w:rsid w:val="007A5A7E"/>
    <w:rsid w:val="007A5E65"/>
    <w:rsid w:val="007A7287"/>
    <w:rsid w:val="007B5453"/>
    <w:rsid w:val="007B6874"/>
    <w:rsid w:val="007B76BF"/>
    <w:rsid w:val="007D688E"/>
    <w:rsid w:val="007E0007"/>
    <w:rsid w:val="007E0C1A"/>
    <w:rsid w:val="007E4B64"/>
    <w:rsid w:val="007E7C6C"/>
    <w:rsid w:val="007F0B1E"/>
    <w:rsid w:val="00803B83"/>
    <w:rsid w:val="008054E9"/>
    <w:rsid w:val="008171DA"/>
    <w:rsid w:val="00821D63"/>
    <w:rsid w:val="00822F4A"/>
    <w:rsid w:val="008233DF"/>
    <w:rsid w:val="00834548"/>
    <w:rsid w:val="00835044"/>
    <w:rsid w:val="008430A8"/>
    <w:rsid w:val="00844099"/>
    <w:rsid w:val="00853DE0"/>
    <w:rsid w:val="00853F7B"/>
    <w:rsid w:val="008544B8"/>
    <w:rsid w:val="00855D2F"/>
    <w:rsid w:val="0085630D"/>
    <w:rsid w:val="0085681C"/>
    <w:rsid w:val="00863C43"/>
    <w:rsid w:val="008744D2"/>
    <w:rsid w:val="00877054"/>
    <w:rsid w:val="00882041"/>
    <w:rsid w:val="00885E1E"/>
    <w:rsid w:val="00895608"/>
    <w:rsid w:val="008958B1"/>
    <w:rsid w:val="00897E93"/>
    <w:rsid w:val="008A12D4"/>
    <w:rsid w:val="008A30B1"/>
    <w:rsid w:val="008B08EB"/>
    <w:rsid w:val="008B7D51"/>
    <w:rsid w:val="008C01FC"/>
    <w:rsid w:val="008C16EB"/>
    <w:rsid w:val="008C4BA5"/>
    <w:rsid w:val="008D0C0D"/>
    <w:rsid w:val="008E0EE0"/>
    <w:rsid w:val="008E2B77"/>
    <w:rsid w:val="008E30AB"/>
    <w:rsid w:val="008E6502"/>
    <w:rsid w:val="008F4048"/>
    <w:rsid w:val="008F4972"/>
    <w:rsid w:val="009029B9"/>
    <w:rsid w:val="00920246"/>
    <w:rsid w:val="00927F2D"/>
    <w:rsid w:val="0093395C"/>
    <w:rsid w:val="00937874"/>
    <w:rsid w:val="009406FE"/>
    <w:rsid w:val="00941F73"/>
    <w:rsid w:val="0094326D"/>
    <w:rsid w:val="009450AB"/>
    <w:rsid w:val="009456DF"/>
    <w:rsid w:val="00945CD3"/>
    <w:rsid w:val="00950833"/>
    <w:rsid w:val="0095412A"/>
    <w:rsid w:val="009576FA"/>
    <w:rsid w:val="009634A2"/>
    <w:rsid w:val="0097239D"/>
    <w:rsid w:val="00977178"/>
    <w:rsid w:val="0097761F"/>
    <w:rsid w:val="009877B7"/>
    <w:rsid w:val="0099441E"/>
    <w:rsid w:val="00996455"/>
    <w:rsid w:val="0099686A"/>
    <w:rsid w:val="009C485E"/>
    <w:rsid w:val="009D063B"/>
    <w:rsid w:val="009F26EE"/>
    <w:rsid w:val="009F6F17"/>
    <w:rsid w:val="00A02C49"/>
    <w:rsid w:val="00A079A6"/>
    <w:rsid w:val="00A15D5A"/>
    <w:rsid w:val="00A15EB9"/>
    <w:rsid w:val="00A3173A"/>
    <w:rsid w:val="00A416DD"/>
    <w:rsid w:val="00A4530E"/>
    <w:rsid w:val="00A50BD3"/>
    <w:rsid w:val="00A5109A"/>
    <w:rsid w:val="00A56403"/>
    <w:rsid w:val="00A575D0"/>
    <w:rsid w:val="00A621B8"/>
    <w:rsid w:val="00A70BBB"/>
    <w:rsid w:val="00A71F30"/>
    <w:rsid w:val="00A725E6"/>
    <w:rsid w:val="00A75783"/>
    <w:rsid w:val="00A83B51"/>
    <w:rsid w:val="00A92583"/>
    <w:rsid w:val="00A95BB0"/>
    <w:rsid w:val="00A976F0"/>
    <w:rsid w:val="00AA1725"/>
    <w:rsid w:val="00AA322D"/>
    <w:rsid w:val="00AA49F7"/>
    <w:rsid w:val="00AA500C"/>
    <w:rsid w:val="00AA6B3C"/>
    <w:rsid w:val="00AB31E2"/>
    <w:rsid w:val="00AB3249"/>
    <w:rsid w:val="00AB6814"/>
    <w:rsid w:val="00AD7947"/>
    <w:rsid w:val="00AE2447"/>
    <w:rsid w:val="00AE753A"/>
    <w:rsid w:val="00AF30B7"/>
    <w:rsid w:val="00AF6F64"/>
    <w:rsid w:val="00AF7925"/>
    <w:rsid w:val="00AF792C"/>
    <w:rsid w:val="00B026E1"/>
    <w:rsid w:val="00B073B5"/>
    <w:rsid w:val="00B15936"/>
    <w:rsid w:val="00B171CB"/>
    <w:rsid w:val="00B22663"/>
    <w:rsid w:val="00B22A78"/>
    <w:rsid w:val="00B24F67"/>
    <w:rsid w:val="00B31725"/>
    <w:rsid w:val="00B34BF5"/>
    <w:rsid w:val="00B44BDF"/>
    <w:rsid w:val="00B4748A"/>
    <w:rsid w:val="00B479C0"/>
    <w:rsid w:val="00B52554"/>
    <w:rsid w:val="00B56FB6"/>
    <w:rsid w:val="00B62F14"/>
    <w:rsid w:val="00B63C69"/>
    <w:rsid w:val="00B70D82"/>
    <w:rsid w:val="00B72696"/>
    <w:rsid w:val="00B92C47"/>
    <w:rsid w:val="00BA0DC8"/>
    <w:rsid w:val="00BA2613"/>
    <w:rsid w:val="00BA53E5"/>
    <w:rsid w:val="00BD1D22"/>
    <w:rsid w:val="00BD1F83"/>
    <w:rsid w:val="00BD36B5"/>
    <w:rsid w:val="00BD4B50"/>
    <w:rsid w:val="00BD51D3"/>
    <w:rsid w:val="00BE259E"/>
    <w:rsid w:val="00BE2C82"/>
    <w:rsid w:val="00BE7060"/>
    <w:rsid w:val="00C0035E"/>
    <w:rsid w:val="00C03714"/>
    <w:rsid w:val="00C055EF"/>
    <w:rsid w:val="00C07474"/>
    <w:rsid w:val="00C10A65"/>
    <w:rsid w:val="00C15C13"/>
    <w:rsid w:val="00C177C7"/>
    <w:rsid w:val="00C37CD5"/>
    <w:rsid w:val="00C41492"/>
    <w:rsid w:val="00C443D1"/>
    <w:rsid w:val="00C47C27"/>
    <w:rsid w:val="00C53F14"/>
    <w:rsid w:val="00C5790D"/>
    <w:rsid w:val="00C5D800"/>
    <w:rsid w:val="00C609A9"/>
    <w:rsid w:val="00C81157"/>
    <w:rsid w:val="00C831F9"/>
    <w:rsid w:val="00C84740"/>
    <w:rsid w:val="00C84DD0"/>
    <w:rsid w:val="00C92760"/>
    <w:rsid w:val="00C93626"/>
    <w:rsid w:val="00C94353"/>
    <w:rsid w:val="00CA0785"/>
    <w:rsid w:val="00CA29DB"/>
    <w:rsid w:val="00CA539C"/>
    <w:rsid w:val="00CA5790"/>
    <w:rsid w:val="00CC4979"/>
    <w:rsid w:val="00CD5406"/>
    <w:rsid w:val="00CE0DC0"/>
    <w:rsid w:val="00CE29BD"/>
    <w:rsid w:val="00CE2B01"/>
    <w:rsid w:val="00CF73D3"/>
    <w:rsid w:val="00D01DED"/>
    <w:rsid w:val="00D0318B"/>
    <w:rsid w:val="00D11407"/>
    <w:rsid w:val="00D23F90"/>
    <w:rsid w:val="00D2611C"/>
    <w:rsid w:val="00D26BAC"/>
    <w:rsid w:val="00D30D1A"/>
    <w:rsid w:val="00D34BAD"/>
    <w:rsid w:val="00D401A7"/>
    <w:rsid w:val="00D41838"/>
    <w:rsid w:val="00D45FDE"/>
    <w:rsid w:val="00D51898"/>
    <w:rsid w:val="00D7356E"/>
    <w:rsid w:val="00D77CCB"/>
    <w:rsid w:val="00D92F3B"/>
    <w:rsid w:val="00D952D8"/>
    <w:rsid w:val="00D971A1"/>
    <w:rsid w:val="00DA0FCE"/>
    <w:rsid w:val="00DB1A02"/>
    <w:rsid w:val="00DB6387"/>
    <w:rsid w:val="00DC17B0"/>
    <w:rsid w:val="00DD3DDB"/>
    <w:rsid w:val="00DD47A7"/>
    <w:rsid w:val="00E0130A"/>
    <w:rsid w:val="00E01586"/>
    <w:rsid w:val="00E0198E"/>
    <w:rsid w:val="00E046D5"/>
    <w:rsid w:val="00E07ECA"/>
    <w:rsid w:val="00E11B5A"/>
    <w:rsid w:val="00E1746A"/>
    <w:rsid w:val="00E361E8"/>
    <w:rsid w:val="00E371E7"/>
    <w:rsid w:val="00E408BE"/>
    <w:rsid w:val="00E466A2"/>
    <w:rsid w:val="00E51372"/>
    <w:rsid w:val="00E51985"/>
    <w:rsid w:val="00E52664"/>
    <w:rsid w:val="00E64115"/>
    <w:rsid w:val="00E668A0"/>
    <w:rsid w:val="00E66AFA"/>
    <w:rsid w:val="00E67B34"/>
    <w:rsid w:val="00E769EB"/>
    <w:rsid w:val="00E76BE8"/>
    <w:rsid w:val="00E76BFE"/>
    <w:rsid w:val="00E80126"/>
    <w:rsid w:val="00E80E19"/>
    <w:rsid w:val="00E81350"/>
    <w:rsid w:val="00E87B75"/>
    <w:rsid w:val="00E9413C"/>
    <w:rsid w:val="00EA4786"/>
    <w:rsid w:val="00EA49A7"/>
    <w:rsid w:val="00EA710F"/>
    <w:rsid w:val="00EA7E76"/>
    <w:rsid w:val="00EB2438"/>
    <w:rsid w:val="00EB46B6"/>
    <w:rsid w:val="00EB6F23"/>
    <w:rsid w:val="00EC4EA9"/>
    <w:rsid w:val="00EC62F6"/>
    <w:rsid w:val="00EC771B"/>
    <w:rsid w:val="00ED027F"/>
    <w:rsid w:val="00ED1546"/>
    <w:rsid w:val="00ED3731"/>
    <w:rsid w:val="00ED5904"/>
    <w:rsid w:val="00EF38CA"/>
    <w:rsid w:val="00F12593"/>
    <w:rsid w:val="00F23A54"/>
    <w:rsid w:val="00F249DB"/>
    <w:rsid w:val="00F2584D"/>
    <w:rsid w:val="00F51FE0"/>
    <w:rsid w:val="00F56AC0"/>
    <w:rsid w:val="00F629E7"/>
    <w:rsid w:val="00F65F3A"/>
    <w:rsid w:val="00F86918"/>
    <w:rsid w:val="00F90893"/>
    <w:rsid w:val="00F91498"/>
    <w:rsid w:val="00F91AE5"/>
    <w:rsid w:val="00F92B4D"/>
    <w:rsid w:val="00FA0670"/>
    <w:rsid w:val="00FA21E3"/>
    <w:rsid w:val="00FA762C"/>
    <w:rsid w:val="00FA7727"/>
    <w:rsid w:val="00FB4FA2"/>
    <w:rsid w:val="00FB652D"/>
    <w:rsid w:val="00FC3C04"/>
    <w:rsid w:val="00FC4A7B"/>
    <w:rsid w:val="00FC63AB"/>
    <w:rsid w:val="00FD731D"/>
    <w:rsid w:val="00FE1A67"/>
    <w:rsid w:val="00FE29CC"/>
    <w:rsid w:val="00FE43BC"/>
    <w:rsid w:val="045F09DA"/>
    <w:rsid w:val="08C22E5D"/>
    <w:rsid w:val="12FFDF12"/>
    <w:rsid w:val="1328F9C4"/>
    <w:rsid w:val="143FA36D"/>
    <w:rsid w:val="148B0D5D"/>
    <w:rsid w:val="15EE77D4"/>
    <w:rsid w:val="188444C1"/>
    <w:rsid w:val="18A0B882"/>
    <w:rsid w:val="1C1540B8"/>
    <w:rsid w:val="21E02073"/>
    <w:rsid w:val="21EAB833"/>
    <w:rsid w:val="24273031"/>
    <w:rsid w:val="264C724D"/>
    <w:rsid w:val="2EC09A5C"/>
    <w:rsid w:val="30AC3F82"/>
    <w:rsid w:val="340450AF"/>
    <w:rsid w:val="3EDD99CB"/>
    <w:rsid w:val="4193298F"/>
    <w:rsid w:val="45653DBB"/>
    <w:rsid w:val="46AD7F4E"/>
    <w:rsid w:val="49F3DE96"/>
    <w:rsid w:val="50F688BA"/>
    <w:rsid w:val="5342A080"/>
    <w:rsid w:val="53E2734A"/>
    <w:rsid w:val="5593D446"/>
    <w:rsid w:val="67612537"/>
    <w:rsid w:val="6C8F2B87"/>
    <w:rsid w:val="7186CD95"/>
    <w:rsid w:val="743E9B6F"/>
    <w:rsid w:val="7577F26A"/>
    <w:rsid w:val="7F233B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D6B007B2-FFEC-436B-A778-B80C611C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fa">
    <w:name w:val="Bibliography"/>
    <w:basedOn w:val="Normal"/>
    <w:next w:val="Normal"/>
    <w:uiPriority w:val="37"/>
    <w:unhideWhenUsed/>
    <w:rsid w:val="00B62F14"/>
  </w:style>
  <w:style w:type="table" w:styleId="Tablaconcuadrculaclara">
    <w:name w:val="Grid Table Light"/>
    <w:basedOn w:val="Tablanormal"/>
    <w:uiPriority w:val="40"/>
    <w:rsid w:val="00D30D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71">
      <w:bodyDiv w:val="1"/>
      <w:marLeft w:val="0"/>
      <w:marRight w:val="0"/>
      <w:marTop w:val="0"/>
      <w:marBottom w:val="0"/>
      <w:divBdr>
        <w:top w:val="none" w:sz="0" w:space="0" w:color="auto"/>
        <w:left w:val="none" w:sz="0" w:space="0" w:color="auto"/>
        <w:bottom w:val="none" w:sz="0" w:space="0" w:color="auto"/>
        <w:right w:val="none" w:sz="0" w:space="0" w:color="auto"/>
      </w:divBdr>
    </w:div>
    <w:div w:id="13121574">
      <w:bodyDiv w:val="1"/>
      <w:marLeft w:val="0"/>
      <w:marRight w:val="0"/>
      <w:marTop w:val="0"/>
      <w:marBottom w:val="0"/>
      <w:divBdr>
        <w:top w:val="none" w:sz="0" w:space="0" w:color="auto"/>
        <w:left w:val="none" w:sz="0" w:space="0" w:color="auto"/>
        <w:bottom w:val="none" w:sz="0" w:space="0" w:color="auto"/>
        <w:right w:val="none" w:sz="0" w:space="0" w:color="auto"/>
      </w:divBdr>
    </w:div>
    <w:div w:id="30613761">
      <w:bodyDiv w:val="1"/>
      <w:marLeft w:val="0"/>
      <w:marRight w:val="0"/>
      <w:marTop w:val="0"/>
      <w:marBottom w:val="0"/>
      <w:divBdr>
        <w:top w:val="none" w:sz="0" w:space="0" w:color="auto"/>
        <w:left w:val="none" w:sz="0" w:space="0" w:color="auto"/>
        <w:bottom w:val="none" w:sz="0" w:space="0" w:color="auto"/>
        <w:right w:val="none" w:sz="0" w:space="0" w:color="auto"/>
      </w:divBdr>
    </w:div>
    <w:div w:id="44499399">
      <w:bodyDiv w:val="1"/>
      <w:marLeft w:val="0"/>
      <w:marRight w:val="0"/>
      <w:marTop w:val="0"/>
      <w:marBottom w:val="0"/>
      <w:divBdr>
        <w:top w:val="none" w:sz="0" w:space="0" w:color="auto"/>
        <w:left w:val="none" w:sz="0" w:space="0" w:color="auto"/>
        <w:bottom w:val="none" w:sz="0" w:space="0" w:color="auto"/>
        <w:right w:val="none" w:sz="0" w:space="0" w:color="auto"/>
      </w:divBdr>
    </w:div>
    <w:div w:id="58216872">
      <w:bodyDiv w:val="1"/>
      <w:marLeft w:val="0"/>
      <w:marRight w:val="0"/>
      <w:marTop w:val="0"/>
      <w:marBottom w:val="0"/>
      <w:divBdr>
        <w:top w:val="none" w:sz="0" w:space="0" w:color="auto"/>
        <w:left w:val="none" w:sz="0" w:space="0" w:color="auto"/>
        <w:bottom w:val="none" w:sz="0" w:space="0" w:color="auto"/>
        <w:right w:val="none" w:sz="0" w:space="0" w:color="auto"/>
      </w:divBdr>
    </w:div>
    <w:div w:id="119957031">
      <w:bodyDiv w:val="1"/>
      <w:marLeft w:val="0"/>
      <w:marRight w:val="0"/>
      <w:marTop w:val="0"/>
      <w:marBottom w:val="0"/>
      <w:divBdr>
        <w:top w:val="none" w:sz="0" w:space="0" w:color="auto"/>
        <w:left w:val="none" w:sz="0" w:space="0" w:color="auto"/>
        <w:bottom w:val="none" w:sz="0" w:space="0" w:color="auto"/>
        <w:right w:val="none" w:sz="0" w:space="0" w:color="auto"/>
      </w:divBdr>
    </w:div>
    <w:div w:id="127018913">
      <w:bodyDiv w:val="1"/>
      <w:marLeft w:val="0"/>
      <w:marRight w:val="0"/>
      <w:marTop w:val="0"/>
      <w:marBottom w:val="0"/>
      <w:divBdr>
        <w:top w:val="none" w:sz="0" w:space="0" w:color="auto"/>
        <w:left w:val="none" w:sz="0" w:space="0" w:color="auto"/>
        <w:bottom w:val="none" w:sz="0" w:space="0" w:color="auto"/>
        <w:right w:val="none" w:sz="0" w:space="0" w:color="auto"/>
      </w:divBdr>
    </w:div>
    <w:div w:id="130174891">
      <w:bodyDiv w:val="1"/>
      <w:marLeft w:val="0"/>
      <w:marRight w:val="0"/>
      <w:marTop w:val="0"/>
      <w:marBottom w:val="0"/>
      <w:divBdr>
        <w:top w:val="none" w:sz="0" w:space="0" w:color="auto"/>
        <w:left w:val="none" w:sz="0" w:space="0" w:color="auto"/>
        <w:bottom w:val="none" w:sz="0" w:space="0" w:color="auto"/>
        <w:right w:val="none" w:sz="0" w:space="0" w:color="auto"/>
      </w:divBdr>
    </w:div>
    <w:div w:id="179246614">
      <w:bodyDiv w:val="1"/>
      <w:marLeft w:val="0"/>
      <w:marRight w:val="0"/>
      <w:marTop w:val="0"/>
      <w:marBottom w:val="0"/>
      <w:divBdr>
        <w:top w:val="none" w:sz="0" w:space="0" w:color="auto"/>
        <w:left w:val="none" w:sz="0" w:space="0" w:color="auto"/>
        <w:bottom w:val="none" w:sz="0" w:space="0" w:color="auto"/>
        <w:right w:val="none" w:sz="0" w:space="0" w:color="auto"/>
      </w:divBdr>
    </w:div>
    <w:div w:id="224296896">
      <w:bodyDiv w:val="1"/>
      <w:marLeft w:val="0"/>
      <w:marRight w:val="0"/>
      <w:marTop w:val="0"/>
      <w:marBottom w:val="0"/>
      <w:divBdr>
        <w:top w:val="none" w:sz="0" w:space="0" w:color="auto"/>
        <w:left w:val="none" w:sz="0" w:space="0" w:color="auto"/>
        <w:bottom w:val="none" w:sz="0" w:space="0" w:color="auto"/>
        <w:right w:val="none" w:sz="0" w:space="0" w:color="auto"/>
      </w:divBdr>
    </w:div>
    <w:div w:id="264462195">
      <w:bodyDiv w:val="1"/>
      <w:marLeft w:val="0"/>
      <w:marRight w:val="0"/>
      <w:marTop w:val="0"/>
      <w:marBottom w:val="0"/>
      <w:divBdr>
        <w:top w:val="none" w:sz="0" w:space="0" w:color="auto"/>
        <w:left w:val="none" w:sz="0" w:space="0" w:color="auto"/>
        <w:bottom w:val="none" w:sz="0" w:space="0" w:color="auto"/>
        <w:right w:val="none" w:sz="0" w:space="0" w:color="auto"/>
      </w:divBdr>
    </w:div>
    <w:div w:id="272059817">
      <w:bodyDiv w:val="1"/>
      <w:marLeft w:val="0"/>
      <w:marRight w:val="0"/>
      <w:marTop w:val="0"/>
      <w:marBottom w:val="0"/>
      <w:divBdr>
        <w:top w:val="none" w:sz="0" w:space="0" w:color="auto"/>
        <w:left w:val="none" w:sz="0" w:space="0" w:color="auto"/>
        <w:bottom w:val="none" w:sz="0" w:space="0" w:color="auto"/>
        <w:right w:val="none" w:sz="0" w:space="0" w:color="auto"/>
      </w:divBdr>
    </w:div>
    <w:div w:id="283312642">
      <w:bodyDiv w:val="1"/>
      <w:marLeft w:val="0"/>
      <w:marRight w:val="0"/>
      <w:marTop w:val="0"/>
      <w:marBottom w:val="0"/>
      <w:divBdr>
        <w:top w:val="none" w:sz="0" w:space="0" w:color="auto"/>
        <w:left w:val="none" w:sz="0" w:space="0" w:color="auto"/>
        <w:bottom w:val="none" w:sz="0" w:space="0" w:color="auto"/>
        <w:right w:val="none" w:sz="0" w:space="0" w:color="auto"/>
      </w:divBdr>
    </w:div>
    <w:div w:id="310250908">
      <w:bodyDiv w:val="1"/>
      <w:marLeft w:val="0"/>
      <w:marRight w:val="0"/>
      <w:marTop w:val="0"/>
      <w:marBottom w:val="0"/>
      <w:divBdr>
        <w:top w:val="none" w:sz="0" w:space="0" w:color="auto"/>
        <w:left w:val="none" w:sz="0" w:space="0" w:color="auto"/>
        <w:bottom w:val="none" w:sz="0" w:space="0" w:color="auto"/>
        <w:right w:val="none" w:sz="0" w:space="0" w:color="auto"/>
      </w:divBdr>
    </w:div>
    <w:div w:id="330261266">
      <w:bodyDiv w:val="1"/>
      <w:marLeft w:val="0"/>
      <w:marRight w:val="0"/>
      <w:marTop w:val="0"/>
      <w:marBottom w:val="0"/>
      <w:divBdr>
        <w:top w:val="none" w:sz="0" w:space="0" w:color="auto"/>
        <w:left w:val="none" w:sz="0" w:space="0" w:color="auto"/>
        <w:bottom w:val="none" w:sz="0" w:space="0" w:color="auto"/>
        <w:right w:val="none" w:sz="0" w:space="0" w:color="auto"/>
      </w:divBdr>
    </w:div>
    <w:div w:id="341392845">
      <w:bodyDiv w:val="1"/>
      <w:marLeft w:val="0"/>
      <w:marRight w:val="0"/>
      <w:marTop w:val="0"/>
      <w:marBottom w:val="0"/>
      <w:divBdr>
        <w:top w:val="none" w:sz="0" w:space="0" w:color="auto"/>
        <w:left w:val="none" w:sz="0" w:space="0" w:color="auto"/>
        <w:bottom w:val="none" w:sz="0" w:space="0" w:color="auto"/>
        <w:right w:val="none" w:sz="0" w:space="0" w:color="auto"/>
      </w:divBdr>
    </w:div>
    <w:div w:id="375811380">
      <w:bodyDiv w:val="1"/>
      <w:marLeft w:val="0"/>
      <w:marRight w:val="0"/>
      <w:marTop w:val="0"/>
      <w:marBottom w:val="0"/>
      <w:divBdr>
        <w:top w:val="none" w:sz="0" w:space="0" w:color="auto"/>
        <w:left w:val="none" w:sz="0" w:space="0" w:color="auto"/>
        <w:bottom w:val="none" w:sz="0" w:space="0" w:color="auto"/>
        <w:right w:val="none" w:sz="0" w:space="0" w:color="auto"/>
      </w:divBdr>
    </w:div>
    <w:div w:id="400446754">
      <w:bodyDiv w:val="1"/>
      <w:marLeft w:val="0"/>
      <w:marRight w:val="0"/>
      <w:marTop w:val="0"/>
      <w:marBottom w:val="0"/>
      <w:divBdr>
        <w:top w:val="none" w:sz="0" w:space="0" w:color="auto"/>
        <w:left w:val="none" w:sz="0" w:space="0" w:color="auto"/>
        <w:bottom w:val="none" w:sz="0" w:space="0" w:color="auto"/>
        <w:right w:val="none" w:sz="0" w:space="0" w:color="auto"/>
      </w:divBdr>
    </w:div>
    <w:div w:id="412434852">
      <w:bodyDiv w:val="1"/>
      <w:marLeft w:val="0"/>
      <w:marRight w:val="0"/>
      <w:marTop w:val="0"/>
      <w:marBottom w:val="0"/>
      <w:divBdr>
        <w:top w:val="none" w:sz="0" w:space="0" w:color="auto"/>
        <w:left w:val="none" w:sz="0" w:space="0" w:color="auto"/>
        <w:bottom w:val="none" w:sz="0" w:space="0" w:color="auto"/>
        <w:right w:val="none" w:sz="0" w:space="0" w:color="auto"/>
      </w:divBdr>
    </w:div>
    <w:div w:id="459031961">
      <w:bodyDiv w:val="1"/>
      <w:marLeft w:val="0"/>
      <w:marRight w:val="0"/>
      <w:marTop w:val="0"/>
      <w:marBottom w:val="0"/>
      <w:divBdr>
        <w:top w:val="none" w:sz="0" w:space="0" w:color="auto"/>
        <w:left w:val="none" w:sz="0" w:space="0" w:color="auto"/>
        <w:bottom w:val="none" w:sz="0" w:space="0" w:color="auto"/>
        <w:right w:val="none" w:sz="0" w:space="0" w:color="auto"/>
      </w:divBdr>
    </w:div>
    <w:div w:id="530654745">
      <w:bodyDiv w:val="1"/>
      <w:marLeft w:val="0"/>
      <w:marRight w:val="0"/>
      <w:marTop w:val="0"/>
      <w:marBottom w:val="0"/>
      <w:divBdr>
        <w:top w:val="none" w:sz="0" w:space="0" w:color="auto"/>
        <w:left w:val="none" w:sz="0" w:space="0" w:color="auto"/>
        <w:bottom w:val="none" w:sz="0" w:space="0" w:color="auto"/>
        <w:right w:val="none" w:sz="0" w:space="0" w:color="auto"/>
      </w:divBdr>
    </w:div>
    <w:div w:id="574046324">
      <w:bodyDiv w:val="1"/>
      <w:marLeft w:val="0"/>
      <w:marRight w:val="0"/>
      <w:marTop w:val="0"/>
      <w:marBottom w:val="0"/>
      <w:divBdr>
        <w:top w:val="none" w:sz="0" w:space="0" w:color="auto"/>
        <w:left w:val="none" w:sz="0" w:space="0" w:color="auto"/>
        <w:bottom w:val="none" w:sz="0" w:space="0" w:color="auto"/>
        <w:right w:val="none" w:sz="0" w:space="0" w:color="auto"/>
      </w:divBdr>
    </w:div>
    <w:div w:id="596056982">
      <w:bodyDiv w:val="1"/>
      <w:marLeft w:val="0"/>
      <w:marRight w:val="0"/>
      <w:marTop w:val="0"/>
      <w:marBottom w:val="0"/>
      <w:divBdr>
        <w:top w:val="none" w:sz="0" w:space="0" w:color="auto"/>
        <w:left w:val="none" w:sz="0" w:space="0" w:color="auto"/>
        <w:bottom w:val="none" w:sz="0" w:space="0" w:color="auto"/>
        <w:right w:val="none" w:sz="0" w:space="0" w:color="auto"/>
      </w:divBdr>
    </w:div>
    <w:div w:id="596671788">
      <w:bodyDiv w:val="1"/>
      <w:marLeft w:val="0"/>
      <w:marRight w:val="0"/>
      <w:marTop w:val="0"/>
      <w:marBottom w:val="0"/>
      <w:divBdr>
        <w:top w:val="none" w:sz="0" w:space="0" w:color="auto"/>
        <w:left w:val="none" w:sz="0" w:space="0" w:color="auto"/>
        <w:bottom w:val="none" w:sz="0" w:space="0" w:color="auto"/>
        <w:right w:val="none" w:sz="0" w:space="0" w:color="auto"/>
      </w:divBdr>
    </w:div>
    <w:div w:id="604120930">
      <w:bodyDiv w:val="1"/>
      <w:marLeft w:val="0"/>
      <w:marRight w:val="0"/>
      <w:marTop w:val="0"/>
      <w:marBottom w:val="0"/>
      <w:divBdr>
        <w:top w:val="none" w:sz="0" w:space="0" w:color="auto"/>
        <w:left w:val="none" w:sz="0" w:space="0" w:color="auto"/>
        <w:bottom w:val="none" w:sz="0" w:space="0" w:color="auto"/>
        <w:right w:val="none" w:sz="0" w:space="0" w:color="auto"/>
      </w:divBdr>
    </w:div>
    <w:div w:id="617100176">
      <w:bodyDiv w:val="1"/>
      <w:marLeft w:val="0"/>
      <w:marRight w:val="0"/>
      <w:marTop w:val="0"/>
      <w:marBottom w:val="0"/>
      <w:divBdr>
        <w:top w:val="none" w:sz="0" w:space="0" w:color="auto"/>
        <w:left w:val="none" w:sz="0" w:space="0" w:color="auto"/>
        <w:bottom w:val="none" w:sz="0" w:space="0" w:color="auto"/>
        <w:right w:val="none" w:sz="0" w:space="0" w:color="auto"/>
      </w:divBdr>
    </w:div>
    <w:div w:id="621114259">
      <w:bodyDiv w:val="1"/>
      <w:marLeft w:val="0"/>
      <w:marRight w:val="0"/>
      <w:marTop w:val="0"/>
      <w:marBottom w:val="0"/>
      <w:divBdr>
        <w:top w:val="none" w:sz="0" w:space="0" w:color="auto"/>
        <w:left w:val="none" w:sz="0" w:space="0" w:color="auto"/>
        <w:bottom w:val="none" w:sz="0" w:space="0" w:color="auto"/>
        <w:right w:val="none" w:sz="0" w:space="0" w:color="auto"/>
      </w:divBdr>
    </w:div>
    <w:div w:id="623002130">
      <w:bodyDiv w:val="1"/>
      <w:marLeft w:val="0"/>
      <w:marRight w:val="0"/>
      <w:marTop w:val="0"/>
      <w:marBottom w:val="0"/>
      <w:divBdr>
        <w:top w:val="none" w:sz="0" w:space="0" w:color="auto"/>
        <w:left w:val="none" w:sz="0" w:space="0" w:color="auto"/>
        <w:bottom w:val="none" w:sz="0" w:space="0" w:color="auto"/>
        <w:right w:val="none" w:sz="0" w:space="0" w:color="auto"/>
      </w:divBdr>
    </w:div>
    <w:div w:id="641034138">
      <w:bodyDiv w:val="1"/>
      <w:marLeft w:val="0"/>
      <w:marRight w:val="0"/>
      <w:marTop w:val="0"/>
      <w:marBottom w:val="0"/>
      <w:divBdr>
        <w:top w:val="none" w:sz="0" w:space="0" w:color="auto"/>
        <w:left w:val="none" w:sz="0" w:space="0" w:color="auto"/>
        <w:bottom w:val="none" w:sz="0" w:space="0" w:color="auto"/>
        <w:right w:val="none" w:sz="0" w:space="0" w:color="auto"/>
      </w:divBdr>
    </w:div>
    <w:div w:id="645817337">
      <w:bodyDiv w:val="1"/>
      <w:marLeft w:val="0"/>
      <w:marRight w:val="0"/>
      <w:marTop w:val="0"/>
      <w:marBottom w:val="0"/>
      <w:divBdr>
        <w:top w:val="none" w:sz="0" w:space="0" w:color="auto"/>
        <w:left w:val="none" w:sz="0" w:space="0" w:color="auto"/>
        <w:bottom w:val="none" w:sz="0" w:space="0" w:color="auto"/>
        <w:right w:val="none" w:sz="0" w:space="0" w:color="auto"/>
      </w:divBdr>
    </w:div>
    <w:div w:id="658000501">
      <w:bodyDiv w:val="1"/>
      <w:marLeft w:val="0"/>
      <w:marRight w:val="0"/>
      <w:marTop w:val="0"/>
      <w:marBottom w:val="0"/>
      <w:divBdr>
        <w:top w:val="none" w:sz="0" w:space="0" w:color="auto"/>
        <w:left w:val="none" w:sz="0" w:space="0" w:color="auto"/>
        <w:bottom w:val="none" w:sz="0" w:space="0" w:color="auto"/>
        <w:right w:val="none" w:sz="0" w:space="0" w:color="auto"/>
      </w:divBdr>
    </w:div>
    <w:div w:id="697661177">
      <w:bodyDiv w:val="1"/>
      <w:marLeft w:val="0"/>
      <w:marRight w:val="0"/>
      <w:marTop w:val="0"/>
      <w:marBottom w:val="0"/>
      <w:divBdr>
        <w:top w:val="none" w:sz="0" w:space="0" w:color="auto"/>
        <w:left w:val="none" w:sz="0" w:space="0" w:color="auto"/>
        <w:bottom w:val="none" w:sz="0" w:space="0" w:color="auto"/>
        <w:right w:val="none" w:sz="0" w:space="0" w:color="auto"/>
      </w:divBdr>
    </w:div>
    <w:div w:id="725420125">
      <w:bodyDiv w:val="1"/>
      <w:marLeft w:val="0"/>
      <w:marRight w:val="0"/>
      <w:marTop w:val="0"/>
      <w:marBottom w:val="0"/>
      <w:divBdr>
        <w:top w:val="none" w:sz="0" w:space="0" w:color="auto"/>
        <w:left w:val="none" w:sz="0" w:space="0" w:color="auto"/>
        <w:bottom w:val="none" w:sz="0" w:space="0" w:color="auto"/>
        <w:right w:val="none" w:sz="0" w:space="0" w:color="auto"/>
      </w:divBdr>
    </w:div>
    <w:div w:id="743920116">
      <w:bodyDiv w:val="1"/>
      <w:marLeft w:val="0"/>
      <w:marRight w:val="0"/>
      <w:marTop w:val="0"/>
      <w:marBottom w:val="0"/>
      <w:divBdr>
        <w:top w:val="none" w:sz="0" w:space="0" w:color="auto"/>
        <w:left w:val="none" w:sz="0" w:space="0" w:color="auto"/>
        <w:bottom w:val="none" w:sz="0" w:space="0" w:color="auto"/>
        <w:right w:val="none" w:sz="0" w:space="0" w:color="auto"/>
      </w:divBdr>
    </w:div>
    <w:div w:id="770783768">
      <w:bodyDiv w:val="1"/>
      <w:marLeft w:val="0"/>
      <w:marRight w:val="0"/>
      <w:marTop w:val="0"/>
      <w:marBottom w:val="0"/>
      <w:divBdr>
        <w:top w:val="none" w:sz="0" w:space="0" w:color="auto"/>
        <w:left w:val="none" w:sz="0" w:space="0" w:color="auto"/>
        <w:bottom w:val="none" w:sz="0" w:space="0" w:color="auto"/>
        <w:right w:val="none" w:sz="0" w:space="0" w:color="auto"/>
      </w:divBdr>
    </w:div>
    <w:div w:id="775826647">
      <w:bodyDiv w:val="1"/>
      <w:marLeft w:val="0"/>
      <w:marRight w:val="0"/>
      <w:marTop w:val="0"/>
      <w:marBottom w:val="0"/>
      <w:divBdr>
        <w:top w:val="none" w:sz="0" w:space="0" w:color="auto"/>
        <w:left w:val="none" w:sz="0" w:space="0" w:color="auto"/>
        <w:bottom w:val="none" w:sz="0" w:space="0" w:color="auto"/>
        <w:right w:val="none" w:sz="0" w:space="0" w:color="auto"/>
      </w:divBdr>
    </w:div>
    <w:div w:id="783111507">
      <w:bodyDiv w:val="1"/>
      <w:marLeft w:val="0"/>
      <w:marRight w:val="0"/>
      <w:marTop w:val="0"/>
      <w:marBottom w:val="0"/>
      <w:divBdr>
        <w:top w:val="none" w:sz="0" w:space="0" w:color="auto"/>
        <w:left w:val="none" w:sz="0" w:space="0" w:color="auto"/>
        <w:bottom w:val="none" w:sz="0" w:space="0" w:color="auto"/>
        <w:right w:val="none" w:sz="0" w:space="0" w:color="auto"/>
      </w:divBdr>
    </w:div>
    <w:div w:id="792022140">
      <w:bodyDiv w:val="1"/>
      <w:marLeft w:val="0"/>
      <w:marRight w:val="0"/>
      <w:marTop w:val="0"/>
      <w:marBottom w:val="0"/>
      <w:divBdr>
        <w:top w:val="none" w:sz="0" w:space="0" w:color="auto"/>
        <w:left w:val="none" w:sz="0" w:space="0" w:color="auto"/>
        <w:bottom w:val="none" w:sz="0" w:space="0" w:color="auto"/>
        <w:right w:val="none" w:sz="0" w:space="0" w:color="auto"/>
      </w:divBdr>
    </w:div>
    <w:div w:id="834958346">
      <w:bodyDiv w:val="1"/>
      <w:marLeft w:val="0"/>
      <w:marRight w:val="0"/>
      <w:marTop w:val="0"/>
      <w:marBottom w:val="0"/>
      <w:divBdr>
        <w:top w:val="none" w:sz="0" w:space="0" w:color="auto"/>
        <w:left w:val="none" w:sz="0" w:space="0" w:color="auto"/>
        <w:bottom w:val="none" w:sz="0" w:space="0" w:color="auto"/>
        <w:right w:val="none" w:sz="0" w:space="0" w:color="auto"/>
      </w:divBdr>
    </w:div>
    <w:div w:id="836773283">
      <w:bodyDiv w:val="1"/>
      <w:marLeft w:val="0"/>
      <w:marRight w:val="0"/>
      <w:marTop w:val="0"/>
      <w:marBottom w:val="0"/>
      <w:divBdr>
        <w:top w:val="none" w:sz="0" w:space="0" w:color="auto"/>
        <w:left w:val="none" w:sz="0" w:space="0" w:color="auto"/>
        <w:bottom w:val="none" w:sz="0" w:space="0" w:color="auto"/>
        <w:right w:val="none" w:sz="0" w:space="0" w:color="auto"/>
      </w:divBdr>
    </w:div>
    <w:div w:id="841822234">
      <w:bodyDiv w:val="1"/>
      <w:marLeft w:val="0"/>
      <w:marRight w:val="0"/>
      <w:marTop w:val="0"/>
      <w:marBottom w:val="0"/>
      <w:divBdr>
        <w:top w:val="none" w:sz="0" w:space="0" w:color="auto"/>
        <w:left w:val="none" w:sz="0" w:space="0" w:color="auto"/>
        <w:bottom w:val="none" w:sz="0" w:space="0" w:color="auto"/>
        <w:right w:val="none" w:sz="0" w:space="0" w:color="auto"/>
      </w:divBdr>
    </w:div>
    <w:div w:id="874849596">
      <w:bodyDiv w:val="1"/>
      <w:marLeft w:val="0"/>
      <w:marRight w:val="0"/>
      <w:marTop w:val="0"/>
      <w:marBottom w:val="0"/>
      <w:divBdr>
        <w:top w:val="none" w:sz="0" w:space="0" w:color="auto"/>
        <w:left w:val="none" w:sz="0" w:space="0" w:color="auto"/>
        <w:bottom w:val="none" w:sz="0" w:space="0" w:color="auto"/>
        <w:right w:val="none" w:sz="0" w:space="0" w:color="auto"/>
      </w:divBdr>
    </w:div>
    <w:div w:id="879515557">
      <w:bodyDiv w:val="1"/>
      <w:marLeft w:val="0"/>
      <w:marRight w:val="0"/>
      <w:marTop w:val="0"/>
      <w:marBottom w:val="0"/>
      <w:divBdr>
        <w:top w:val="none" w:sz="0" w:space="0" w:color="auto"/>
        <w:left w:val="none" w:sz="0" w:space="0" w:color="auto"/>
        <w:bottom w:val="none" w:sz="0" w:space="0" w:color="auto"/>
        <w:right w:val="none" w:sz="0" w:space="0" w:color="auto"/>
      </w:divBdr>
    </w:div>
    <w:div w:id="891188418">
      <w:bodyDiv w:val="1"/>
      <w:marLeft w:val="0"/>
      <w:marRight w:val="0"/>
      <w:marTop w:val="0"/>
      <w:marBottom w:val="0"/>
      <w:divBdr>
        <w:top w:val="none" w:sz="0" w:space="0" w:color="auto"/>
        <w:left w:val="none" w:sz="0" w:space="0" w:color="auto"/>
        <w:bottom w:val="none" w:sz="0" w:space="0" w:color="auto"/>
        <w:right w:val="none" w:sz="0" w:space="0" w:color="auto"/>
      </w:divBdr>
    </w:div>
    <w:div w:id="897201724">
      <w:bodyDiv w:val="1"/>
      <w:marLeft w:val="0"/>
      <w:marRight w:val="0"/>
      <w:marTop w:val="0"/>
      <w:marBottom w:val="0"/>
      <w:divBdr>
        <w:top w:val="none" w:sz="0" w:space="0" w:color="auto"/>
        <w:left w:val="none" w:sz="0" w:space="0" w:color="auto"/>
        <w:bottom w:val="none" w:sz="0" w:space="0" w:color="auto"/>
        <w:right w:val="none" w:sz="0" w:space="0" w:color="auto"/>
      </w:divBdr>
    </w:div>
    <w:div w:id="918632753">
      <w:bodyDiv w:val="1"/>
      <w:marLeft w:val="0"/>
      <w:marRight w:val="0"/>
      <w:marTop w:val="0"/>
      <w:marBottom w:val="0"/>
      <w:divBdr>
        <w:top w:val="none" w:sz="0" w:space="0" w:color="auto"/>
        <w:left w:val="none" w:sz="0" w:space="0" w:color="auto"/>
        <w:bottom w:val="none" w:sz="0" w:space="0" w:color="auto"/>
        <w:right w:val="none" w:sz="0" w:space="0" w:color="auto"/>
      </w:divBdr>
    </w:div>
    <w:div w:id="945574117">
      <w:bodyDiv w:val="1"/>
      <w:marLeft w:val="0"/>
      <w:marRight w:val="0"/>
      <w:marTop w:val="0"/>
      <w:marBottom w:val="0"/>
      <w:divBdr>
        <w:top w:val="none" w:sz="0" w:space="0" w:color="auto"/>
        <w:left w:val="none" w:sz="0" w:space="0" w:color="auto"/>
        <w:bottom w:val="none" w:sz="0" w:space="0" w:color="auto"/>
        <w:right w:val="none" w:sz="0" w:space="0" w:color="auto"/>
      </w:divBdr>
    </w:div>
    <w:div w:id="967978807">
      <w:bodyDiv w:val="1"/>
      <w:marLeft w:val="0"/>
      <w:marRight w:val="0"/>
      <w:marTop w:val="0"/>
      <w:marBottom w:val="0"/>
      <w:divBdr>
        <w:top w:val="none" w:sz="0" w:space="0" w:color="auto"/>
        <w:left w:val="none" w:sz="0" w:space="0" w:color="auto"/>
        <w:bottom w:val="none" w:sz="0" w:space="0" w:color="auto"/>
        <w:right w:val="none" w:sz="0" w:space="0" w:color="auto"/>
      </w:divBdr>
    </w:div>
    <w:div w:id="1015303944">
      <w:bodyDiv w:val="1"/>
      <w:marLeft w:val="0"/>
      <w:marRight w:val="0"/>
      <w:marTop w:val="0"/>
      <w:marBottom w:val="0"/>
      <w:divBdr>
        <w:top w:val="none" w:sz="0" w:space="0" w:color="auto"/>
        <w:left w:val="none" w:sz="0" w:space="0" w:color="auto"/>
        <w:bottom w:val="none" w:sz="0" w:space="0" w:color="auto"/>
        <w:right w:val="none" w:sz="0" w:space="0" w:color="auto"/>
      </w:divBdr>
    </w:div>
    <w:div w:id="1107505216">
      <w:bodyDiv w:val="1"/>
      <w:marLeft w:val="0"/>
      <w:marRight w:val="0"/>
      <w:marTop w:val="0"/>
      <w:marBottom w:val="0"/>
      <w:divBdr>
        <w:top w:val="none" w:sz="0" w:space="0" w:color="auto"/>
        <w:left w:val="none" w:sz="0" w:space="0" w:color="auto"/>
        <w:bottom w:val="none" w:sz="0" w:space="0" w:color="auto"/>
        <w:right w:val="none" w:sz="0" w:space="0" w:color="auto"/>
      </w:divBdr>
    </w:div>
    <w:div w:id="1113594000">
      <w:bodyDiv w:val="1"/>
      <w:marLeft w:val="0"/>
      <w:marRight w:val="0"/>
      <w:marTop w:val="0"/>
      <w:marBottom w:val="0"/>
      <w:divBdr>
        <w:top w:val="none" w:sz="0" w:space="0" w:color="auto"/>
        <w:left w:val="none" w:sz="0" w:space="0" w:color="auto"/>
        <w:bottom w:val="none" w:sz="0" w:space="0" w:color="auto"/>
        <w:right w:val="none" w:sz="0" w:space="0" w:color="auto"/>
      </w:divBdr>
    </w:div>
    <w:div w:id="1123304262">
      <w:bodyDiv w:val="1"/>
      <w:marLeft w:val="0"/>
      <w:marRight w:val="0"/>
      <w:marTop w:val="0"/>
      <w:marBottom w:val="0"/>
      <w:divBdr>
        <w:top w:val="none" w:sz="0" w:space="0" w:color="auto"/>
        <w:left w:val="none" w:sz="0" w:space="0" w:color="auto"/>
        <w:bottom w:val="none" w:sz="0" w:space="0" w:color="auto"/>
        <w:right w:val="none" w:sz="0" w:space="0" w:color="auto"/>
      </w:divBdr>
    </w:div>
    <w:div w:id="1130828007">
      <w:bodyDiv w:val="1"/>
      <w:marLeft w:val="0"/>
      <w:marRight w:val="0"/>
      <w:marTop w:val="0"/>
      <w:marBottom w:val="0"/>
      <w:divBdr>
        <w:top w:val="none" w:sz="0" w:space="0" w:color="auto"/>
        <w:left w:val="none" w:sz="0" w:space="0" w:color="auto"/>
        <w:bottom w:val="none" w:sz="0" w:space="0" w:color="auto"/>
        <w:right w:val="none" w:sz="0" w:space="0" w:color="auto"/>
      </w:divBdr>
    </w:div>
    <w:div w:id="1146581469">
      <w:bodyDiv w:val="1"/>
      <w:marLeft w:val="0"/>
      <w:marRight w:val="0"/>
      <w:marTop w:val="0"/>
      <w:marBottom w:val="0"/>
      <w:divBdr>
        <w:top w:val="none" w:sz="0" w:space="0" w:color="auto"/>
        <w:left w:val="none" w:sz="0" w:space="0" w:color="auto"/>
        <w:bottom w:val="none" w:sz="0" w:space="0" w:color="auto"/>
        <w:right w:val="none" w:sz="0" w:space="0" w:color="auto"/>
      </w:divBdr>
    </w:div>
    <w:div w:id="1165248719">
      <w:bodyDiv w:val="1"/>
      <w:marLeft w:val="0"/>
      <w:marRight w:val="0"/>
      <w:marTop w:val="0"/>
      <w:marBottom w:val="0"/>
      <w:divBdr>
        <w:top w:val="none" w:sz="0" w:space="0" w:color="auto"/>
        <w:left w:val="none" w:sz="0" w:space="0" w:color="auto"/>
        <w:bottom w:val="none" w:sz="0" w:space="0" w:color="auto"/>
        <w:right w:val="none" w:sz="0" w:space="0" w:color="auto"/>
      </w:divBdr>
    </w:div>
    <w:div w:id="1185052837">
      <w:bodyDiv w:val="1"/>
      <w:marLeft w:val="0"/>
      <w:marRight w:val="0"/>
      <w:marTop w:val="0"/>
      <w:marBottom w:val="0"/>
      <w:divBdr>
        <w:top w:val="none" w:sz="0" w:space="0" w:color="auto"/>
        <w:left w:val="none" w:sz="0" w:space="0" w:color="auto"/>
        <w:bottom w:val="none" w:sz="0" w:space="0" w:color="auto"/>
        <w:right w:val="none" w:sz="0" w:space="0" w:color="auto"/>
      </w:divBdr>
    </w:div>
    <w:div w:id="1187333197">
      <w:bodyDiv w:val="1"/>
      <w:marLeft w:val="0"/>
      <w:marRight w:val="0"/>
      <w:marTop w:val="0"/>
      <w:marBottom w:val="0"/>
      <w:divBdr>
        <w:top w:val="none" w:sz="0" w:space="0" w:color="auto"/>
        <w:left w:val="none" w:sz="0" w:space="0" w:color="auto"/>
        <w:bottom w:val="none" w:sz="0" w:space="0" w:color="auto"/>
        <w:right w:val="none" w:sz="0" w:space="0" w:color="auto"/>
      </w:divBdr>
    </w:div>
    <w:div w:id="1193763221">
      <w:bodyDiv w:val="1"/>
      <w:marLeft w:val="0"/>
      <w:marRight w:val="0"/>
      <w:marTop w:val="0"/>
      <w:marBottom w:val="0"/>
      <w:divBdr>
        <w:top w:val="none" w:sz="0" w:space="0" w:color="auto"/>
        <w:left w:val="none" w:sz="0" w:space="0" w:color="auto"/>
        <w:bottom w:val="none" w:sz="0" w:space="0" w:color="auto"/>
        <w:right w:val="none" w:sz="0" w:space="0" w:color="auto"/>
      </w:divBdr>
    </w:div>
    <w:div w:id="1224411944">
      <w:bodyDiv w:val="1"/>
      <w:marLeft w:val="0"/>
      <w:marRight w:val="0"/>
      <w:marTop w:val="0"/>
      <w:marBottom w:val="0"/>
      <w:divBdr>
        <w:top w:val="none" w:sz="0" w:space="0" w:color="auto"/>
        <w:left w:val="none" w:sz="0" w:space="0" w:color="auto"/>
        <w:bottom w:val="none" w:sz="0" w:space="0" w:color="auto"/>
        <w:right w:val="none" w:sz="0" w:space="0" w:color="auto"/>
      </w:divBdr>
    </w:div>
    <w:div w:id="1262839284">
      <w:bodyDiv w:val="1"/>
      <w:marLeft w:val="0"/>
      <w:marRight w:val="0"/>
      <w:marTop w:val="0"/>
      <w:marBottom w:val="0"/>
      <w:divBdr>
        <w:top w:val="none" w:sz="0" w:space="0" w:color="auto"/>
        <w:left w:val="none" w:sz="0" w:space="0" w:color="auto"/>
        <w:bottom w:val="none" w:sz="0" w:space="0" w:color="auto"/>
        <w:right w:val="none" w:sz="0" w:space="0" w:color="auto"/>
      </w:divBdr>
    </w:div>
    <w:div w:id="1268075102">
      <w:bodyDiv w:val="1"/>
      <w:marLeft w:val="0"/>
      <w:marRight w:val="0"/>
      <w:marTop w:val="0"/>
      <w:marBottom w:val="0"/>
      <w:divBdr>
        <w:top w:val="none" w:sz="0" w:space="0" w:color="auto"/>
        <w:left w:val="none" w:sz="0" w:space="0" w:color="auto"/>
        <w:bottom w:val="none" w:sz="0" w:space="0" w:color="auto"/>
        <w:right w:val="none" w:sz="0" w:space="0" w:color="auto"/>
      </w:divBdr>
    </w:div>
    <w:div w:id="1289510271">
      <w:bodyDiv w:val="1"/>
      <w:marLeft w:val="0"/>
      <w:marRight w:val="0"/>
      <w:marTop w:val="0"/>
      <w:marBottom w:val="0"/>
      <w:divBdr>
        <w:top w:val="none" w:sz="0" w:space="0" w:color="auto"/>
        <w:left w:val="none" w:sz="0" w:space="0" w:color="auto"/>
        <w:bottom w:val="none" w:sz="0" w:space="0" w:color="auto"/>
        <w:right w:val="none" w:sz="0" w:space="0" w:color="auto"/>
      </w:divBdr>
    </w:div>
    <w:div w:id="1294871888">
      <w:bodyDiv w:val="1"/>
      <w:marLeft w:val="0"/>
      <w:marRight w:val="0"/>
      <w:marTop w:val="0"/>
      <w:marBottom w:val="0"/>
      <w:divBdr>
        <w:top w:val="none" w:sz="0" w:space="0" w:color="auto"/>
        <w:left w:val="none" w:sz="0" w:space="0" w:color="auto"/>
        <w:bottom w:val="none" w:sz="0" w:space="0" w:color="auto"/>
        <w:right w:val="none" w:sz="0" w:space="0" w:color="auto"/>
      </w:divBdr>
    </w:div>
    <w:div w:id="1302274595">
      <w:bodyDiv w:val="1"/>
      <w:marLeft w:val="0"/>
      <w:marRight w:val="0"/>
      <w:marTop w:val="0"/>
      <w:marBottom w:val="0"/>
      <w:divBdr>
        <w:top w:val="none" w:sz="0" w:space="0" w:color="auto"/>
        <w:left w:val="none" w:sz="0" w:space="0" w:color="auto"/>
        <w:bottom w:val="none" w:sz="0" w:space="0" w:color="auto"/>
        <w:right w:val="none" w:sz="0" w:space="0" w:color="auto"/>
      </w:divBdr>
    </w:div>
    <w:div w:id="1303853474">
      <w:bodyDiv w:val="1"/>
      <w:marLeft w:val="0"/>
      <w:marRight w:val="0"/>
      <w:marTop w:val="0"/>
      <w:marBottom w:val="0"/>
      <w:divBdr>
        <w:top w:val="none" w:sz="0" w:space="0" w:color="auto"/>
        <w:left w:val="none" w:sz="0" w:space="0" w:color="auto"/>
        <w:bottom w:val="none" w:sz="0" w:space="0" w:color="auto"/>
        <w:right w:val="none" w:sz="0" w:space="0" w:color="auto"/>
      </w:divBdr>
    </w:div>
    <w:div w:id="1328359054">
      <w:bodyDiv w:val="1"/>
      <w:marLeft w:val="0"/>
      <w:marRight w:val="0"/>
      <w:marTop w:val="0"/>
      <w:marBottom w:val="0"/>
      <w:divBdr>
        <w:top w:val="none" w:sz="0" w:space="0" w:color="auto"/>
        <w:left w:val="none" w:sz="0" w:space="0" w:color="auto"/>
        <w:bottom w:val="none" w:sz="0" w:space="0" w:color="auto"/>
        <w:right w:val="none" w:sz="0" w:space="0" w:color="auto"/>
      </w:divBdr>
    </w:div>
    <w:div w:id="1331371176">
      <w:bodyDiv w:val="1"/>
      <w:marLeft w:val="0"/>
      <w:marRight w:val="0"/>
      <w:marTop w:val="0"/>
      <w:marBottom w:val="0"/>
      <w:divBdr>
        <w:top w:val="none" w:sz="0" w:space="0" w:color="auto"/>
        <w:left w:val="none" w:sz="0" w:space="0" w:color="auto"/>
        <w:bottom w:val="none" w:sz="0" w:space="0" w:color="auto"/>
        <w:right w:val="none" w:sz="0" w:space="0" w:color="auto"/>
      </w:divBdr>
    </w:div>
    <w:div w:id="1349016604">
      <w:bodyDiv w:val="1"/>
      <w:marLeft w:val="0"/>
      <w:marRight w:val="0"/>
      <w:marTop w:val="0"/>
      <w:marBottom w:val="0"/>
      <w:divBdr>
        <w:top w:val="none" w:sz="0" w:space="0" w:color="auto"/>
        <w:left w:val="none" w:sz="0" w:space="0" w:color="auto"/>
        <w:bottom w:val="none" w:sz="0" w:space="0" w:color="auto"/>
        <w:right w:val="none" w:sz="0" w:space="0" w:color="auto"/>
      </w:divBdr>
    </w:div>
    <w:div w:id="1395618454">
      <w:bodyDiv w:val="1"/>
      <w:marLeft w:val="0"/>
      <w:marRight w:val="0"/>
      <w:marTop w:val="0"/>
      <w:marBottom w:val="0"/>
      <w:divBdr>
        <w:top w:val="none" w:sz="0" w:space="0" w:color="auto"/>
        <w:left w:val="none" w:sz="0" w:space="0" w:color="auto"/>
        <w:bottom w:val="none" w:sz="0" w:space="0" w:color="auto"/>
        <w:right w:val="none" w:sz="0" w:space="0" w:color="auto"/>
      </w:divBdr>
    </w:div>
    <w:div w:id="1399521926">
      <w:bodyDiv w:val="1"/>
      <w:marLeft w:val="0"/>
      <w:marRight w:val="0"/>
      <w:marTop w:val="0"/>
      <w:marBottom w:val="0"/>
      <w:divBdr>
        <w:top w:val="none" w:sz="0" w:space="0" w:color="auto"/>
        <w:left w:val="none" w:sz="0" w:space="0" w:color="auto"/>
        <w:bottom w:val="none" w:sz="0" w:space="0" w:color="auto"/>
        <w:right w:val="none" w:sz="0" w:space="0" w:color="auto"/>
      </w:divBdr>
    </w:div>
    <w:div w:id="1402101170">
      <w:bodyDiv w:val="1"/>
      <w:marLeft w:val="0"/>
      <w:marRight w:val="0"/>
      <w:marTop w:val="0"/>
      <w:marBottom w:val="0"/>
      <w:divBdr>
        <w:top w:val="none" w:sz="0" w:space="0" w:color="auto"/>
        <w:left w:val="none" w:sz="0" w:space="0" w:color="auto"/>
        <w:bottom w:val="none" w:sz="0" w:space="0" w:color="auto"/>
        <w:right w:val="none" w:sz="0" w:space="0" w:color="auto"/>
      </w:divBdr>
    </w:div>
    <w:div w:id="1423524702">
      <w:bodyDiv w:val="1"/>
      <w:marLeft w:val="0"/>
      <w:marRight w:val="0"/>
      <w:marTop w:val="0"/>
      <w:marBottom w:val="0"/>
      <w:divBdr>
        <w:top w:val="none" w:sz="0" w:space="0" w:color="auto"/>
        <w:left w:val="none" w:sz="0" w:space="0" w:color="auto"/>
        <w:bottom w:val="none" w:sz="0" w:space="0" w:color="auto"/>
        <w:right w:val="none" w:sz="0" w:space="0" w:color="auto"/>
      </w:divBdr>
    </w:div>
    <w:div w:id="1445927223">
      <w:bodyDiv w:val="1"/>
      <w:marLeft w:val="0"/>
      <w:marRight w:val="0"/>
      <w:marTop w:val="0"/>
      <w:marBottom w:val="0"/>
      <w:divBdr>
        <w:top w:val="none" w:sz="0" w:space="0" w:color="auto"/>
        <w:left w:val="none" w:sz="0" w:space="0" w:color="auto"/>
        <w:bottom w:val="none" w:sz="0" w:space="0" w:color="auto"/>
        <w:right w:val="none" w:sz="0" w:space="0" w:color="auto"/>
      </w:divBdr>
    </w:div>
    <w:div w:id="1449817380">
      <w:bodyDiv w:val="1"/>
      <w:marLeft w:val="0"/>
      <w:marRight w:val="0"/>
      <w:marTop w:val="0"/>
      <w:marBottom w:val="0"/>
      <w:divBdr>
        <w:top w:val="none" w:sz="0" w:space="0" w:color="auto"/>
        <w:left w:val="none" w:sz="0" w:space="0" w:color="auto"/>
        <w:bottom w:val="none" w:sz="0" w:space="0" w:color="auto"/>
        <w:right w:val="none" w:sz="0" w:space="0" w:color="auto"/>
      </w:divBdr>
    </w:div>
    <w:div w:id="1454011009">
      <w:bodyDiv w:val="1"/>
      <w:marLeft w:val="0"/>
      <w:marRight w:val="0"/>
      <w:marTop w:val="0"/>
      <w:marBottom w:val="0"/>
      <w:divBdr>
        <w:top w:val="none" w:sz="0" w:space="0" w:color="auto"/>
        <w:left w:val="none" w:sz="0" w:space="0" w:color="auto"/>
        <w:bottom w:val="none" w:sz="0" w:space="0" w:color="auto"/>
        <w:right w:val="none" w:sz="0" w:space="0" w:color="auto"/>
      </w:divBdr>
    </w:div>
    <w:div w:id="1476333693">
      <w:bodyDiv w:val="1"/>
      <w:marLeft w:val="0"/>
      <w:marRight w:val="0"/>
      <w:marTop w:val="0"/>
      <w:marBottom w:val="0"/>
      <w:divBdr>
        <w:top w:val="none" w:sz="0" w:space="0" w:color="auto"/>
        <w:left w:val="none" w:sz="0" w:space="0" w:color="auto"/>
        <w:bottom w:val="none" w:sz="0" w:space="0" w:color="auto"/>
        <w:right w:val="none" w:sz="0" w:space="0" w:color="auto"/>
      </w:divBdr>
    </w:div>
    <w:div w:id="1476609520">
      <w:bodyDiv w:val="1"/>
      <w:marLeft w:val="0"/>
      <w:marRight w:val="0"/>
      <w:marTop w:val="0"/>
      <w:marBottom w:val="0"/>
      <w:divBdr>
        <w:top w:val="none" w:sz="0" w:space="0" w:color="auto"/>
        <w:left w:val="none" w:sz="0" w:space="0" w:color="auto"/>
        <w:bottom w:val="none" w:sz="0" w:space="0" w:color="auto"/>
        <w:right w:val="none" w:sz="0" w:space="0" w:color="auto"/>
      </w:divBdr>
    </w:div>
    <w:div w:id="1477991814">
      <w:bodyDiv w:val="1"/>
      <w:marLeft w:val="0"/>
      <w:marRight w:val="0"/>
      <w:marTop w:val="0"/>
      <w:marBottom w:val="0"/>
      <w:divBdr>
        <w:top w:val="none" w:sz="0" w:space="0" w:color="auto"/>
        <w:left w:val="none" w:sz="0" w:space="0" w:color="auto"/>
        <w:bottom w:val="none" w:sz="0" w:space="0" w:color="auto"/>
        <w:right w:val="none" w:sz="0" w:space="0" w:color="auto"/>
      </w:divBdr>
    </w:div>
    <w:div w:id="1559586812">
      <w:bodyDiv w:val="1"/>
      <w:marLeft w:val="0"/>
      <w:marRight w:val="0"/>
      <w:marTop w:val="0"/>
      <w:marBottom w:val="0"/>
      <w:divBdr>
        <w:top w:val="none" w:sz="0" w:space="0" w:color="auto"/>
        <w:left w:val="none" w:sz="0" w:space="0" w:color="auto"/>
        <w:bottom w:val="none" w:sz="0" w:space="0" w:color="auto"/>
        <w:right w:val="none" w:sz="0" w:space="0" w:color="auto"/>
      </w:divBdr>
    </w:div>
    <w:div w:id="1578369175">
      <w:bodyDiv w:val="1"/>
      <w:marLeft w:val="0"/>
      <w:marRight w:val="0"/>
      <w:marTop w:val="0"/>
      <w:marBottom w:val="0"/>
      <w:divBdr>
        <w:top w:val="none" w:sz="0" w:space="0" w:color="auto"/>
        <w:left w:val="none" w:sz="0" w:space="0" w:color="auto"/>
        <w:bottom w:val="none" w:sz="0" w:space="0" w:color="auto"/>
        <w:right w:val="none" w:sz="0" w:space="0" w:color="auto"/>
      </w:divBdr>
    </w:div>
    <w:div w:id="1590844494">
      <w:bodyDiv w:val="1"/>
      <w:marLeft w:val="0"/>
      <w:marRight w:val="0"/>
      <w:marTop w:val="0"/>
      <w:marBottom w:val="0"/>
      <w:divBdr>
        <w:top w:val="none" w:sz="0" w:space="0" w:color="auto"/>
        <w:left w:val="none" w:sz="0" w:space="0" w:color="auto"/>
        <w:bottom w:val="none" w:sz="0" w:space="0" w:color="auto"/>
        <w:right w:val="none" w:sz="0" w:space="0" w:color="auto"/>
      </w:divBdr>
    </w:div>
    <w:div w:id="1631742952">
      <w:bodyDiv w:val="1"/>
      <w:marLeft w:val="0"/>
      <w:marRight w:val="0"/>
      <w:marTop w:val="0"/>
      <w:marBottom w:val="0"/>
      <w:divBdr>
        <w:top w:val="none" w:sz="0" w:space="0" w:color="auto"/>
        <w:left w:val="none" w:sz="0" w:space="0" w:color="auto"/>
        <w:bottom w:val="none" w:sz="0" w:space="0" w:color="auto"/>
        <w:right w:val="none" w:sz="0" w:space="0" w:color="auto"/>
      </w:divBdr>
    </w:div>
    <w:div w:id="1651904987">
      <w:bodyDiv w:val="1"/>
      <w:marLeft w:val="0"/>
      <w:marRight w:val="0"/>
      <w:marTop w:val="0"/>
      <w:marBottom w:val="0"/>
      <w:divBdr>
        <w:top w:val="none" w:sz="0" w:space="0" w:color="auto"/>
        <w:left w:val="none" w:sz="0" w:space="0" w:color="auto"/>
        <w:bottom w:val="none" w:sz="0" w:space="0" w:color="auto"/>
        <w:right w:val="none" w:sz="0" w:space="0" w:color="auto"/>
      </w:divBdr>
    </w:div>
    <w:div w:id="1666125491">
      <w:bodyDiv w:val="1"/>
      <w:marLeft w:val="0"/>
      <w:marRight w:val="0"/>
      <w:marTop w:val="0"/>
      <w:marBottom w:val="0"/>
      <w:divBdr>
        <w:top w:val="none" w:sz="0" w:space="0" w:color="auto"/>
        <w:left w:val="none" w:sz="0" w:space="0" w:color="auto"/>
        <w:bottom w:val="none" w:sz="0" w:space="0" w:color="auto"/>
        <w:right w:val="none" w:sz="0" w:space="0" w:color="auto"/>
      </w:divBdr>
    </w:div>
    <w:div w:id="1713265600">
      <w:bodyDiv w:val="1"/>
      <w:marLeft w:val="0"/>
      <w:marRight w:val="0"/>
      <w:marTop w:val="0"/>
      <w:marBottom w:val="0"/>
      <w:divBdr>
        <w:top w:val="none" w:sz="0" w:space="0" w:color="auto"/>
        <w:left w:val="none" w:sz="0" w:space="0" w:color="auto"/>
        <w:bottom w:val="none" w:sz="0" w:space="0" w:color="auto"/>
        <w:right w:val="none" w:sz="0" w:space="0" w:color="auto"/>
      </w:divBdr>
    </w:div>
    <w:div w:id="1756125814">
      <w:bodyDiv w:val="1"/>
      <w:marLeft w:val="0"/>
      <w:marRight w:val="0"/>
      <w:marTop w:val="0"/>
      <w:marBottom w:val="0"/>
      <w:divBdr>
        <w:top w:val="none" w:sz="0" w:space="0" w:color="auto"/>
        <w:left w:val="none" w:sz="0" w:space="0" w:color="auto"/>
        <w:bottom w:val="none" w:sz="0" w:space="0" w:color="auto"/>
        <w:right w:val="none" w:sz="0" w:space="0" w:color="auto"/>
      </w:divBdr>
    </w:div>
    <w:div w:id="1773546927">
      <w:bodyDiv w:val="1"/>
      <w:marLeft w:val="0"/>
      <w:marRight w:val="0"/>
      <w:marTop w:val="0"/>
      <w:marBottom w:val="0"/>
      <w:divBdr>
        <w:top w:val="none" w:sz="0" w:space="0" w:color="auto"/>
        <w:left w:val="none" w:sz="0" w:space="0" w:color="auto"/>
        <w:bottom w:val="none" w:sz="0" w:space="0" w:color="auto"/>
        <w:right w:val="none" w:sz="0" w:space="0" w:color="auto"/>
      </w:divBdr>
    </w:div>
    <w:div w:id="1782916908">
      <w:bodyDiv w:val="1"/>
      <w:marLeft w:val="0"/>
      <w:marRight w:val="0"/>
      <w:marTop w:val="0"/>
      <w:marBottom w:val="0"/>
      <w:divBdr>
        <w:top w:val="none" w:sz="0" w:space="0" w:color="auto"/>
        <w:left w:val="none" w:sz="0" w:space="0" w:color="auto"/>
        <w:bottom w:val="none" w:sz="0" w:space="0" w:color="auto"/>
        <w:right w:val="none" w:sz="0" w:space="0" w:color="auto"/>
      </w:divBdr>
    </w:div>
    <w:div w:id="1800687667">
      <w:bodyDiv w:val="1"/>
      <w:marLeft w:val="0"/>
      <w:marRight w:val="0"/>
      <w:marTop w:val="0"/>
      <w:marBottom w:val="0"/>
      <w:divBdr>
        <w:top w:val="none" w:sz="0" w:space="0" w:color="auto"/>
        <w:left w:val="none" w:sz="0" w:space="0" w:color="auto"/>
        <w:bottom w:val="none" w:sz="0" w:space="0" w:color="auto"/>
        <w:right w:val="none" w:sz="0" w:space="0" w:color="auto"/>
      </w:divBdr>
    </w:div>
    <w:div w:id="1825924356">
      <w:bodyDiv w:val="1"/>
      <w:marLeft w:val="0"/>
      <w:marRight w:val="0"/>
      <w:marTop w:val="0"/>
      <w:marBottom w:val="0"/>
      <w:divBdr>
        <w:top w:val="none" w:sz="0" w:space="0" w:color="auto"/>
        <w:left w:val="none" w:sz="0" w:space="0" w:color="auto"/>
        <w:bottom w:val="none" w:sz="0" w:space="0" w:color="auto"/>
        <w:right w:val="none" w:sz="0" w:space="0" w:color="auto"/>
      </w:divBdr>
    </w:div>
    <w:div w:id="1848715592">
      <w:bodyDiv w:val="1"/>
      <w:marLeft w:val="0"/>
      <w:marRight w:val="0"/>
      <w:marTop w:val="0"/>
      <w:marBottom w:val="0"/>
      <w:divBdr>
        <w:top w:val="none" w:sz="0" w:space="0" w:color="auto"/>
        <w:left w:val="none" w:sz="0" w:space="0" w:color="auto"/>
        <w:bottom w:val="none" w:sz="0" w:space="0" w:color="auto"/>
        <w:right w:val="none" w:sz="0" w:space="0" w:color="auto"/>
      </w:divBdr>
    </w:div>
    <w:div w:id="1876886828">
      <w:bodyDiv w:val="1"/>
      <w:marLeft w:val="0"/>
      <w:marRight w:val="0"/>
      <w:marTop w:val="0"/>
      <w:marBottom w:val="0"/>
      <w:divBdr>
        <w:top w:val="none" w:sz="0" w:space="0" w:color="auto"/>
        <w:left w:val="none" w:sz="0" w:space="0" w:color="auto"/>
        <w:bottom w:val="none" w:sz="0" w:space="0" w:color="auto"/>
        <w:right w:val="none" w:sz="0" w:space="0" w:color="auto"/>
      </w:divBdr>
    </w:div>
    <w:div w:id="1888640729">
      <w:bodyDiv w:val="1"/>
      <w:marLeft w:val="0"/>
      <w:marRight w:val="0"/>
      <w:marTop w:val="0"/>
      <w:marBottom w:val="0"/>
      <w:divBdr>
        <w:top w:val="none" w:sz="0" w:space="0" w:color="auto"/>
        <w:left w:val="none" w:sz="0" w:space="0" w:color="auto"/>
        <w:bottom w:val="none" w:sz="0" w:space="0" w:color="auto"/>
        <w:right w:val="none" w:sz="0" w:space="0" w:color="auto"/>
      </w:divBdr>
    </w:div>
    <w:div w:id="1980569729">
      <w:bodyDiv w:val="1"/>
      <w:marLeft w:val="0"/>
      <w:marRight w:val="0"/>
      <w:marTop w:val="0"/>
      <w:marBottom w:val="0"/>
      <w:divBdr>
        <w:top w:val="none" w:sz="0" w:space="0" w:color="auto"/>
        <w:left w:val="none" w:sz="0" w:space="0" w:color="auto"/>
        <w:bottom w:val="none" w:sz="0" w:space="0" w:color="auto"/>
        <w:right w:val="none" w:sz="0" w:space="0" w:color="auto"/>
      </w:divBdr>
    </w:div>
    <w:div w:id="2013798921">
      <w:bodyDiv w:val="1"/>
      <w:marLeft w:val="0"/>
      <w:marRight w:val="0"/>
      <w:marTop w:val="0"/>
      <w:marBottom w:val="0"/>
      <w:divBdr>
        <w:top w:val="none" w:sz="0" w:space="0" w:color="auto"/>
        <w:left w:val="none" w:sz="0" w:space="0" w:color="auto"/>
        <w:bottom w:val="none" w:sz="0" w:space="0" w:color="auto"/>
        <w:right w:val="none" w:sz="0" w:space="0" w:color="auto"/>
      </w:divBdr>
    </w:div>
    <w:div w:id="2015374059">
      <w:bodyDiv w:val="1"/>
      <w:marLeft w:val="0"/>
      <w:marRight w:val="0"/>
      <w:marTop w:val="0"/>
      <w:marBottom w:val="0"/>
      <w:divBdr>
        <w:top w:val="none" w:sz="0" w:space="0" w:color="auto"/>
        <w:left w:val="none" w:sz="0" w:space="0" w:color="auto"/>
        <w:bottom w:val="none" w:sz="0" w:space="0" w:color="auto"/>
        <w:right w:val="none" w:sz="0" w:space="0" w:color="auto"/>
      </w:divBdr>
    </w:div>
    <w:div w:id="2021813398">
      <w:bodyDiv w:val="1"/>
      <w:marLeft w:val="0"/>
      <w:marRight w:val="0"/>
      <w:marTop w:val="0"/>
      <w:marBottom w:val="0"/>
      <w:divBdr>
        <w:top w:val="none" w:sz="0" w:space="0" w:color="auto"/>
        <w:left w:val="none" w:sz="0" w:space="0" w:color="auto"/>
        <w:bottom w:val="none" w:sz="0" w:space="0" w:color="auto"/>
        <w:right w:val="none" w:sz="0" w:space="0" w:color="auto"/>
      </w:divBdr>
    </w:div>
    <w:div w:id="2076969669">
      <w:bodyDiv w:val="1"/>
      <w:marLeft w:val="0"/>
      <w:marRight w:val="0"/>
      <w:marTop w:val="0"/>
      <w:marBottom w:val="0"/>
      <w:divBdr>
        <w:top w:val="none" w:sz="0" w:space="0" w:color="auto"/>
        <w:left w:val="none" w:sz="0" w:space="0" w:color="auto"/>
        <w:bottom w:val="none" w:sz="0" w:space="0" w:color="auto"/>
        <w:right w:val="none" w:sz="0" w:space="0" w:color="auto"/>
      </w:divBdr>
    </w:div>
    <w:div w:id="2085952645">
      <w:bodyDiv w:val="1"/>
      <w:marLeft w:val="0"/>
      <w:marRight w:val="0"/>
      <w:marTop w:val="0"/>
      <w:marBottom w:val="0"/>
      <w:divBdr>
        <w:top w:val="none" w:sz="0" w:space="0" w:color="auto"/>
        <w:left w:val="none" w:sz="0" w:space="0" w:color="auto"/>
        <w:bottom w:val="none" w:sz="0" w:space="0" w:color="auto"/>
        <w:right w:val="none" w:sz="0" w:space="0" w:color="auto"/>
      </w:divBdr>
    </w:div>
    <w:div w:id="2092384487">
      <w:bodyDiv w:val="1"/>
      <w:marLeft w:val="0"/>
      <w:marRight w:val="0"/>
      <w:marTop w:val="0"/>
      <w:marBottom w:val="0"/>
      <w:divBdr>
        <w:top w:val="none" w:sz="0" w:space="0" w:color="auto"/>
        <w:left w:val="none" w:sz="0" w:space="0" w:color="auto"/>
        <w:bottom w:val="none" w:sz="0" w:space="0" w:color="auto"/>
        <w:right w:val="none" w:sz="0" w:space="0" w:color="auto"/>
      </w:divBdr>
    </w:div>
    <w:div w:id="2127002106">
      <w:bodyDiv w:val="1"/>
      <w:marLeft w:val="0"/>
      <w:marRight w:val="0"/>
      <w:marTop w:val="0"/>
      <w:marBottom w:val="0"/>
      <w:divBdr>
        <w:top w:val="none" w:sz="0" w:space="0" w:color="auto"/>
        <w:left w:val="none" w:sz="0" w:space="0" w:color="auto"/>
        <w:bottom w:val="none" w:sz="0" w:space="0" w:color="auto"/>
        <w:right w:val="none" w:sz="0" w:space="0" w:color="auto"/>
      </w:divBdr>
    </w:div>
    <w:div w:id="2128967521">
      <w:bodyDiv w:val="1"/>
      <w:marLeft w:val="0"/>
      <w:marRight w:val="0"/>
      <w:marTop w:val="0"/>
      <w:marBottom w:val="0"/>
      <w:divBdr>
        <w:top w:val="none" w:sz="0" w:space="0" w:color="auto"/>
        <w:left w:val="none" w:sz="0" w:space="0" w:color="auto"/>
        <w:bottom w:val="none" w:sz="0" w:space="0" w:color="auto"/>
        <w:right w:val="none" w:sz="0" w:space="0" w:color="auto"/>
      </w:divBdr>
    </w:div>
    <w:div w:id="213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Ope22</b:Tag>
    <b:SourceType>InternetSite</b:SourceType>
    <b:Guid>{41C680C2-E25B-42B9-831B-C36B29F77A3B}</b:Guid>
    <b:Title>OpenIA</b:Title>
    <b:Year>2022</b:Year>
    <b:Author>
      <b:Author>
        <b:NameList>
          <b:Person>
            <b:Last>OpenIA</b:Last>
          </b:Person>
        </b:NameList>
      </b:Author>
    </b:Author>
    <b:Month>Noviembre</b:Month>
    <b:Day>30</b:Day>
    <b:URL>https://openai.com/es-ES/index/chatgpt/</b:URL>
    <b:RefOrder>1</b:RefOrder>
  </b:Source>
  <b:Source>
    <b:Tag>McK23</b:Tag>
    <b:SourceType>Report</b:SourceType>
    <b:Guid>{B78F38C1-A801-412F-897F-6A88E3D98CB4}</b:Guid>
    <b:Title>The economic potential of generative AI: The next productivity frontier</b:Title>
    <b:Year>2023</b:Year>
    <b:Author>
      <b:Author>
        <b:Corporate>McKinsey &amp; Company</b:Corporate>
      </b:Author>
    </b:Author>
    <b:RefOrder>2</b:RefOrder>
  </b:Source>
  <b:Source>
    <b:Tag>Pet20</b:Tag>
    <b:SourceType>Book</b:SourceType>
    <b:Guid>{9730FE56-87E0-4FEB-B5FD-186DB6F3E48B}</b:Guid>
    <b:Author>
      <b:Author>
        <b:NameList>
          <b:Person>
            <b:Last>Kairouz</b:Last>
            <b:First>Peter</b:First>
          </b:Person>
        </b:NameList>
      </b:Author>
    </b:Author>
    <b:Title>Advances and open problems in federated learning</b:Title>
    <b:Year>2020</b:Year>
    <b:Publisher>Foundations and Trends in Machine Learning</b:Publisher>
    <b:RefOrder>5</b:RefOrder>
  </b:Source>
  <b:Source>
    <b:Tag>Sfe24</b:Tag>
    <b:SourceType>JournalArticle</b:SourceType>
    <b:Guid>{927A3731-8825-4603-9578-0D946E23E180}</b:Guid>
    <b:Title>Threats of Artificial Intelligence for Cybersecurity</b:Title>
    <b:Year>2024</b:Year>
    <b:Author>
      <b:Author>
        <b:NameList>
          <b:Person>
            <b:Last>Sfetcu</b:Last>
            <b:First>Nicolae</b:First>
          </b:Person>
        </b:NameList>
      </b:Author>
    </b:Author>
    <b:JournalName>IT &amp; C</b:JournalName>
    <b:Pages>Volumen 3 - numeral 3</b:Pages>
    <b:RefOrder>4</b:RefOrder>
  </b:Source>
  <b:Source>
    <b:Tag>Com16</b:Tag>
    <b:SourceType>Report</b:SourceType>
    <b:Guid>{38136127-CFA4-438B-9108-39A1248A4995}</b:Guid>
    <b:Title>Reglamento (UE) 2016/679 del Parlamento Europeo</b:Title>
    <b:Year>2016</b:Year>
    <b:Author>
      <b:Author>
        <b:Corporate>Comisión Europea</b:Corporate>
      </b:Author>
    </b:Author>
    <b:Month>Mayo</b:Month>
    <b:URL>https://ec.europa.eu/info/law/law-topic/data-protection_en</b:URL>
    <b:RefOrder>18</b:RefOrder>
  </b:Source>
  <b:Source>
    <b:Tag>Dwo08</b:Tag>
    <b:SourceType>ConferenceProceedings</b:SourceType>
    <b:Guid>{32DC6BF2-54B4-41E0-97B6-5B2B9975723F}</b:Guid>
    <b:Title>Differential Privacy: A Survey of Results</b:Title>
    <b:Year>2008</b:Year>
    <b:Publisher>Lecture Notes in Computer Science </b:Publisher>
    <b:Author>
      <b:Author>
        <b:NameList>
          <b:Person>
            <b:Last>Dwork</b:Last>
            <b:First>Chyntia</b:First>
          </b:Person>
        </b:NameList>
      </b:Author>
    </b:Author>
    <b:JournalName>In Theory and Applications of Models of Computation</b:JournalName>
    <b:Pages>1-17</b:Pages>
    <b:ConferenceName>International Conference on Theory and Applications of Models of Computation</b:ConferenceName>
    <b:RefOrder>3</b:RefOrder>
  </b:Source>
  <b:Source>
    <b:Tag>Ede24</b:Tag>
    <b:SourceType>Report</b:SourceType>
    <b:Guid>{BB23F442-723F-4698-88B4-6090986B55CB}</b:Guid>
    <b:Author>
      <b:Author>
        <b:NameList>
          <b:Person>
            <b:Last>Edemacu</b:Last>
            <b:First>Kennedy</b:First>
          </b:Person>
          <b:Person>
            <b:Last>Wu</b:Last>
            <b:First>Xintao</b:First>
          </b:Person>
        </b:NameList>
      </b:Author>
    </b:Author>
    <b:Title>Privacy Preserving Prompt Engineering: A Survey</b:Title>
    <b:Year>2024</b:Year>
    <b:City>Arkansas</b:City>
    <b:RefOrder>7</b:RefOrder>
  </b:Source>
  <b:Source>
    <b:Tag>Pat20</b:Tag>
    <b:SourceType>JournalArticle</b:SourceType>
    <b:Guid>{3674FEC7-7889-495D-A08A-B8782D5C4309}</b:Guid>
    <b:Author>
      <b:Author>
        <b:NameList>
          <b:Person>
            <b:Last>Patrick Lewis</b:Last>
            <b:First>Ethan</b:First>
            <b:Middle>Perez, Aleksandra Pitktus, Fabio Petroni, Vladimir karpukhin, Naman Goyal, Heinrich Kuttler, Mike Lewis, Wen-tau Yih, Tim Rocktäschel, Sebastian Riedel, Douwe Kiela</b:Middle>
          </b:Person>
        </b:NameList>
      </b:Author>
    </b:Author>
    <b:Title>Retrieval-Augmented Generation for knowledge-Intensive NLP Tasks</b:Title>
    <b:JournalName>Advances in Neural Information Processing Systems</b:JournalName>
    <b:Year>2020</b:Year>
    <b:Pages>33, 9459-9474</b:Pages>
    <b:RefOrder>6</b:RefOrder>
  </b:Source>
  <b:Source>
    <b:Tag>Ros58</b:Tag>
    <b:SourceType>JournalArticle</b:SourceType>
    <b:Guid>{D67FEAF3-11E9-4B62-9E2E-0AD477AE54C1}</b:Guid>
    <b:Title>The perceptron: A probabilistic model for information storage and organization in the brain</b:Title>
    <b:Year>1958</b:Year>
    <b:Author>
      <b:Author>
        <b:NameList>
          <b:Person>
            <b:Last>Rosenblatt</b:Last>
            <b:First>Frank</b:First>
          </b:Person>
        </b:NameList>
      </b:Author>
    </b:Author>
    <b:Pages>386-408</b:Pages>
    <b:JournalName>Psychological Review</b:JournalName>
    <b:RefOrder>8</b:RefOrder>
  </b:Source>
  <b:Source>
    <b:Tag>Cor95</b:Tag>
    <b:SourceType>JournalArticle</b:SourceType>
    <b:Guid>{EBD2534A-525A-42D3-8F54-08F43C306715}</b:Guid>
    <b:Author>
      <b:Author>
        <b:NameList>
          <b:Person>
            <b:Last>Cortes</b:Last>
            <b:First>Corinna</b:First>
          </b:Person>
          <b:Person>
            <b:Last>Vapnik</b:Last>
            <b:First>Vladimir</b:First>
          </b:Person>
        </b:NameList>
      </b:Author>
    </b:Author>
    <b:Title>Support-vector networks</b:Title>
    <b:JournalName>Machine Learning</b:JournalName>
    <b:Year>1995</b:Year>
    <b:Pages>273-297</b:Pages>
    <b:RefOrder>9</b:RefOrder>
  </b:Source>
  <b:Source>
    <b:Tag>Kri12</b:Tag>
    <b:SourceType>Book</b:SourceType>
    <b:Guid>{BBCDA476-1D3E-4FC4-A525-7288B351A8B3}</b:Guid>
    <b:Title>Advances in Neural Information Processing Systems 25</b:Title>
    <b:Year>2012</b:Year>
    <b:Author>
      <b:Author>
        <b:NameList>
          <b:Person>
            <b:Last>Krizhevsky</b:Last>
            <b:First>Alex</b:First>
          </b:Person>
          <b:Person>
            <b:Last>Sutskever</b:Last>
            <b:First>Ilya</b:First>
          </b:Person>
          <b:Person>
            <b:Last>Hinton</b:Last>
            <b:First>Geoffrey</b:First>
            <b:Middle>E.</b:Middle>
          </b:Person>
        </b:NameList>
      </b:Author>
    </b:Author>
    <b:City>Red Hook, NY</b:City>
    <b:Publisher>Curran Associates, Inc.</b:Publisher>
    <b:RefOrder>10</b:RefOrder>
  </b:Source>
  <b:Source>
    <b:Tag>Mik13</b:Tag>
    <b:SourceType>Report</b:SourceType>
    <b:Guid>{F5C7A7D8-D55F-433E-8DAA-89FB4AED4E60}</b:Guid>
    <b:Title>Efficient estimation of word representations in vector space</b:Title>
    <b:Year>2013</b:Year>
    <b:City>Ithaca, NY</b:City>
    <b:Publisher>arXiv</b:Publisher>
    <b:Author>
      <b:Author>
        <b:NameList>
          <b:Person>
            <b:Last>Mikolov</b:Last>
            <b:First>Tomas</b:First>
          </b:Person>
          <b:Person>
            <b:Last>Chen</b:Last>
            <b:First>Kai</b:First>
          </b:Person>
          <b:Person>
            <b:Last>Corrado</b:Last>
            <b:First>Greg</b:First>
          </b:Person>
          <b:Person>
            <b:Last>Dean</b:Last>
            <b:First>Jeffrey</b:First>
          </b:Person>
        </b:NameList>
      </b:Author>
    </b:Author>
    <b:RefOrder>11</b:RefOrder>
  </b:Source>
  <b:Source>
    <b:Tag>Goo14</b:Tag>
    <b:SourceType>BookSection</b:SourceType>
    <b:Guid>{94F3E6AB-1393-4C1D-80A4-096E9609BE08}</b:Guid>
    <b:Title>Generative adversarial nets</b:Title>
    <b:Year>2014</b:Year>
    <b:Publisher>Curran Associates, Inc.</b:Publisher>
    <b:City>Red Hook, NY</b:City>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Author>
    <b:BookTitle>Advances in Neural Information Processing Systems 27</b:BookTitle>
    <b:Pages>2672 - 2680</b:Pages>
    <b:RefOrder>12</b:RefOrder>
  </b:Source>
  <b:Source>
    <b:Tag>HoJ20</b:Tag>
    <b:SourceType>BookSection</b:SourceType>
    <b:Guid>{45203146-908A-4C7F-9859-9DF839C64F1A}</b:Guid>
    <b:Author>
      <b:Author>
        <b:NameList>
          <b:Person>
            <b:Last>Ho</b:Last>
            <b:First>Jonathan</b:First>
          </b:Person>
          <b:Person>
            <b:Last>Jain</b:Last>
            <b:First>Ajay</b:First>
          </b:Person>
          <b:Person>
            <b:Last>Abbeel</b:Last>
            <b:First>Pieter</b:First>
          </b:Person>
        </b:NameList>
      </b:Author>
    </b:Author>
    <b:Title>Denoising diffusion probabilistic models</b:Title>
    <b:BookTitle>Advances in Neural Information Processing Systems 33</b:BookTitle>
    <b:Year>2020</b:Year>
    <b:Pages>6840-6851</b:Pages>
    <b:City>Red Hook, NY</b:City>
    <b:Publisher>Curran Associates, Inc.</b:Publisher>
    <b:RefOrder>13</b:RefOrder>
  </b:Source>
  <b:Source>
    <b:Tag>Kin13</b:Tag>
    <b:SourceType>Report</b:SourceType>
    <b:Guid>{30E1062B-6736-4699-AE48-0866884E2C91}</b:Guid>
    <b:Title>Auto-Encoding Variational Bayes</b:Title>
    <b:Year>2013</b:Year>
    <b:City>Ithaca, NY</b:City>
    <b:Publisher>arXiv</b:Publisher>
    <b:Author>
      <b:Author>
        <b:NameList>
          <b:Person>
            <b:Last>Kingma</b:Last>
            <b:First>Diederik</b:First>
            <b:Middle>P.</b:Middle>
          </b:Person>
          <b:Person>
            <b:Last>Welling</b:Last>
            <b:First>Max</b:First>
          </b:Person>
        </b:NameList>
      </b:Author>
    </b:Author>
    <b:RefOrder>14</b:RefOrder>
  </b:Source>
  <b:Source>
    <b:Tag>Rad19</b:Tag>
    <b:SourceType>Report</b:SourceType>
    <b:Guid>{547DEDB0-E0BB-4738-A720-5FAF00CD3130}</b:Guid>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Title>Language Models Are Unsupervised Multitask Learners</b:Title>
    <b:Year>2019</b:Year>
    <b:Publisher>OpenAI Technical Report</b:Publisher>
    <b:City>San Francisco, CA</b:City>
    <b:RefOrder>15</b:RefOrder>
  </b:Source>
  <b:Source>
    <b:Tag>Bro20</b:Tag>
    <b:SourceType>Book</b:SourceType>
    <b:Guid>{5B775E3C-0825-4169-82DC-E7EF22F37DA8}</b:Guid>
    <b:Title>Advances in Neural Information Processing Systems 33</b:Title>
    <b:Year>2020</b:Year>
    <b:Publisher>Curran Associates, Inc.</b:Publisher>
    <b:City>Red Hook, NY</b:City>
    <b:Author>
      <b:Author>
        <b:NameList>
          <b:Person>
            <b:Last>Brown</b:Last>
            <b:First>Tom</b:First>
            <b:Middle>B.</b:Middle>
          </b:Person>
          <b:Person>
            <b:Last>Mann</b:Last>
            <b:First>Benjamin</b:First>
          </b:Person>
          <b:Person>
            <b:Last>Ryder</b:Last>
            <b:First>Nick</b:First>
          </b:Person>
          <b:Person>
            <b:Last>Subbiah</b:Last>
            <b:First>Melanie</b:First>
          </b:Person>
          <b:Person>
            <b:Last>Kaplan</b:Last>
            <b:First>Jared</b:First>
            <b:Middle>D.</b:Middle>
          </b:Person>
          <b:Person>
            <b:Last>Dhariwal</b:Last>
            <b:First>Prafulla</b:First>
          </b:Person>
          <b:Person>
            <b:Last>Neelakantan</b:Last>
            <b:First>Arvind</b:First>
          </b:Person>
          <b:Person>
            <b:Last>Shyam</b:Last>
            <b:First>Pranav</b:First>
          </b:Person>
          <b:Person>
            <b:Last>Sastry</b:Last>
            <b:First>Girish</b:First>
          </b:Person>
          <b:Person>
            <b:Last>Askell</b:Last>
            <b:First>Amanda</b:First>
          </b:Person>
        </b:NameList>
      </b:Author>
    </b:Author>
    <b:RefOrder>16</b:RefOrder>
  </b:Source>
  <b:Source>
    <b:Tag>Vas17</b:Tag>
    <b:SourceType>BookSection</b:SourceType>
    <b:Guid>{C60F1259-502D-446A-8F07-D6786ED3F457}</b:Guid>
    <b:Title>Attention Is All You Need</b:Title>
    <b:Year>2017</b:Year>
    <b:City>Red Hook, NY</b:City>
    <b:Publisher>Curran Associates, Inc.</b:Publishe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Łukasz</b:First>
          </b:Person>
          <b:Person>
            <b:Last>Polosukhin</b:Last>
            <b:First>Illia</b:First>
          </b:Person>
        </b:NameList>
      </b:Author>
    </b:Author>
    <b:BookTitle>Advances in Neural Information Processing Systems 30</b:BookTitle>
    <b:Pages>5998-6008</b:Pages>
    <b:RefOrder>17</b:RefOrder>
  </b:Source>
  <b:Source>
    <b:Tag>Eur21</b:Tag>
    <b:SourceType>Report</b:SourceType>
    <b:Guid>{D1164D78-A5B8-41C6-9059-96AFCB4ACF08}</b:Guid>
    <b:Title>Threat Landscape for Artificial Intelligence</b:Title>
    <b:Year>2021</b:Year>
    <b:City>Athens, Greece</b:City>
    <b:Author>
      <b:Author>
        <b:Corporate>European Union Agency for Cybersecurity (ENISA)</b:Corporate>
      </b:Author>
    </b:Author>
    <b:RefOrder>19</b:RefOrder>
  </b:Source>
  <b:Source>
    <b:Tag>Ren22</b:Tag>
    <b:SourceType>JournalArticle</b:SourceType>
    <b:Guid>{B38D9CCF-8322-4F25-B29D-F53AC42632B9}</b:Guid>
    <b:Title>Privacy-Preserving Techniques in Natural Language Processing: A Survey</b:Title>
    <b:Year>2022</b:Year>
    <b:Author>
      <b:Author>
        <b:NameList>
          <b:Person>
            <b:Last>Ren</b:Last>
            <b:First>Xin</b:First>
          </b:Person>
          <b:Person>
            <b:Last>Zhang</b:Last>
            <b:First>Shuhan</b:First>
          </b:Person>
          <b:Person>
            <b:Last>Hong</b:Last>
            <b:First>Yu</b:First>
          </b:Person>
          <b:Person>
            <b:Last>He</b:Last>
            <b:First>Jing</b:First>
          </b:Person>
        </b:NameList>
      </b:Author>
    </b:Author>
    <b:JournalName>IEEE Access</b:JournalName>
    <b:Pages>10427-10441</b:Pages>
    <b:RefOrder>21</b:RefOrder>
  </b:Source>
  <b:Source>
    <b:Tag>Arv20</b:Tag>
    <b:SourceType>JournalArticle</b:SourceType>
    <b:Guid>{D16F84C5-427B-4117-BD15-38A66029238E}</b:Guid>
    <b:Author>
      <b:Author>
        <b:NameList>
          <b:Person>
            <b:Last>Arvanitakis</b:Last>
            <b:First>Dimitrios</b:First>
          </b:Person>
          <b:Person>
            <b:Last>Moustakides</b:Last>
            <b:First>George</b:First>
            <b:Middle>V.</b:Middle>
          </b:Person>
        </b:NameList>
      </b:Author>
    </b:Author>
    <b:Title>Adaptive Anonymization for Privacy-Preserving Big Data Analytics</b:Title>
    <b:JournalName>IEEE Transactions on Information Forensics and Security</b:JournalName>
    <b:Year>2020</b:Year>
    <b:Pages>3716-3728</b:Pages>
    <b:RefOrder>20</b:RefOrder>
  </b:Source>
  <b:Source>
    <b:Tag>Nun22</b:Tag>
    <b:SourceType>JournalArticle</b:SourceType>
    <b:Guid>{C3BC45DF-9A61-4E72-BB83-FD626932E75C}</b:Guid>
    <b:Author>
      <b:Author>
        <b:NameList>
          <b:Person>
            <b:Last>Nunes</b:Last>
            <b:First>Jorge</b:First>
            <b:Middle>M.</b:Middle>
          </b:Person>
          <b:Person>
            <b:Last>Abreu</b:Last>
            <b:First>Rui</b:First>
          </b:Person>
        </b:NameList>
      </b:Author>
    </b:Author>
    <b:Title>Designing User-Centric ML-Based Systems: A Survey of Best Practices</b:Title>
    <b:JournalName>IEEE Access</b:JournalName>
    <b:Year>2022</b:Year>
    <b:Pages>10391-10405</b:Pages>
    <b:RefOrder>22</b:RefOrder>
  </b:Source>
  <b:Source>
    <b:Tag>Lew20</b:Tag>
    <b:SourceType>BookSection</b:SourceType>
    <b:Guid>{FF2FE532-5D53-4263-8103-64DCFBB353F3}</b:Guid>
    <b:Title>Retrieval-Augmented Generation for Knowledge-Intensive NLP Tasks</b:Title>
    <b:Year>2020</b:Year>
    <b:Pages>9459-9474</b:Pages>
    <b:Author>
      <b:Author>
        <b:NameList>
          <b:Person>
            <b:Last>Lewis</b:Last>
            <b:First>Patrick</b:First>
          </b:Person>
          <b:Person>
            <b:Last>Perez</b:Last>
            <b:First>Ethan</b:First>
          </b:Person>
          <b:Person>
            <b:Last>Piktus</b:Last>
            <b:First>Aleksandra</b:First>
          </b:Person>
          <b:Person>
            <b:Last>Petroni</b:Last>
            <b:First>Fabio</b:First>
          </b:Person>
          <b:Person>
            <b:Last>Karpukhin</b:Last>
            <b:First>Vladimir</b:First>
          </b:Person>
          <b:Person>
            <b:Last>Goyal</b:Last>
            <b:First>Naman</b:First>
          </b:Person>
          <b:Person>
            <b:Last>Küttler</b:Last>
            <b:First>Heinrich</b:First>
          </b:Person>
          <b:Person>
            <b:Last>Lewis</b:Last>
            <b:First>Mike</b:First>
          </b:Person>
          <b:Person>
            <b:Last>Yih</b:Last>
            <b:First>Wen-tau</b:First>
          </b:Person>
          <b:Person>
            <b:Last>Rocktäschel</b:Last>
            <b:First>Tim</b:First>
          </b:Person>
          <b:Person>
            <b:Last>Riedel</b:Last>
            <b:First>Sebastian</b:First>
          </b:Person>
          <b:Person>
            <b:Last>Kiela</b:Last>
            <b:First>Douwe</b:First>
          </b:Person>
        </b:NameList>
      </b:Author>
    </b:Author>
    <b:BookTitle>Advances in Neural Information Processing Systems 33</b:BookTitle>
    <b:City>Red Hook, NY</b:City>
    <b:Publisher>Curran Associates, Inc.</b:Publisher>
    <b:RefOrder>23</b:RefOrder>
  </b:Source>
  <b:Source>
    <b:Tag>Arn20</b:Tag>
    <b:SourceType>JournalArticle</b:SourceType>
    <b:Guid>{E369F8EA-DF69-4977-9BD2-FC3447D0F763}</b:Guid>
    <b:Title>FinTech, RegTech and the Reconceptualization of Financial Regulation</b:Title>
    <b:Year>2020</b:Year>
    <b:Author>
      <b:Author>
        <b:NameList>
          <b:Person>
            <b:Last>Arner</b:Last>
            <b:First>Douglas</b:First>
            <b:Middle>W.</b:Middle>
          </b:Person>
          <b:Person>
            <b:Last>Barberis</b:Last>
            <b:First>Janos</b:First>
            <b:Middle>N.</b:Middle>
          </b:Person>
          <b:Person>
            <b:Last>Buckley</b:Last>
            <b:First>Ross</b:First>
            <b:Middle>P.</b:Middle>
          </b:Person>
        </b:NameList>
      </b:Author>
    </b:Author>
    <b:JournalName>Northwestern Journal of International Law &amp; Business</b:JournalName>
    <b:Pages>371-413</b:Pages>
    <b:RefOrder>24</b:RefOrder>
  </b:Source>
</b:Sources>
</file>

<file path=customXml/itemProps1.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C22462BD-D2D8-48E5-8300-EC29DBB8C687}">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36</Pages>
  <Words>7306</Words>
  <Characters>40185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dc:description/>
  <cp:lastModifiedBy>Lema Collaguazo, Jonathan Francisco</cp:lastModifiedBy>
  <cp:revision>2</cp:revision>
  <cp:lastPrinted>2019-08-05T13:11:00Z</cp:lastPrinted>
  <dcterms:created xsi:type="dcterms:W3CDTF">2025-05-21T20:03:00Z</dcterms:created>
  <dcterms:modified xsi:type="dcterms:W3CDTF">2025-05-21T20:03:00Z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